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CAB1B7D" w:rsidR="00786A8E" w:rsidRPr="003E2CEF" w:rsidRDefault="00273EED" w:rsidP="003E2CEF">
      <w:pPr>
        <w:widowControl w:val="0"/>
        <w:shd w:val="clear" w:color="auto" w:fill="FFFFFF"/>
        <w:spacing w:after="240" w:line="240" w:lineRule="auto"/>
        <w:rPr>
          <w:rFonts w:ascii="Calibri" w:hAnsi="Calibri" w:cs="Calibri"/>
          <w:b/>
          <w:sz w:val="20"/>
          <w:szCs w:val="20"/>
        </w:rPr>
      </w:pPr>
      <w:r w:rsidRPr="003E2CEF">
        <w:rPr>
          <w:rFonts w:ascii="Calibri" w:hAnsi="Calibri" w:cs="Calibri"/>
          <w:b/>
          <w:sz w:val="20"/>
          <w:szCs w:val="20"/>
        </w:rPr>
        <w:t xml:space="preserve">Some students have a background, identity, interest, or talent that is so meaningful they believe their application would be incomplete without it. If this sounds like you, then please share your story. </w:t>
      </w:r>
      <w:r w:rsidR="003E2CEF">
        <w:rPr>
          <w:rFonts w:ascii="Calibri" w:hAnsi="Calibri" w:cs="Calibri"/>
          <w:b/>
          <w:sz w:val="20"/>
          <w:szCs w:val="20"/>
        </w:rPr>
        <w:t>(650 words</w:t>
      </w:r>
      <w:r w:rsidR="008978CD">
        <w:rPr>
          <w:rFonts w:ascii="Calibri" w:hAnsi="Calibri" w:cs="Calibri"/>
          <w:b/>
          <w:sz w:val="20"/>
          <w:szCs w:val="20"/>
        </w:rPr>
        <w:t>)</w:t>
      </w:r>
    </w:p>
    <w:p w14:paraId="00000002" w14:textId="77777777" w:rsidR="00786A8E" w:rsidRPr="003E2CEF" w:rsidRDefault="00786A8E" w:rsidP="003E2CEF">
      <w:pPr>
        <w:widowControl w:val="0"/>
        <w:shd w:val="clear" w:color="auto" w:fill="FFFFFF"/>
        <w:spacing w:line="240" w:lineRule="auto"/>
        <w:rPr>
          <w:rFonts w:ascii="Calibri" w:hAnsi="Calibri" w:cs="Calibri"/>
          <w:sz w:val="20"/>
          <w:szCs w:val="20"/>
        </w:rPr>
      </w:pPr>
    </w:p>
    <w:p w14:paraId="39116D3A" w14:textId="77777777" w:rsidR="0060594D" w:rsidRDefault="00273EED" w:rsidP="003E2CEF">
      <w:pPr>
        <w:widowControl w:val="0"/>
        <w:shd w:val="clear" w:color="auto" w:fill="FFFFFF"/>
        <w:spacing w:line="240" w:lineRule="auto"/>
        <w:rPr>
          <w:ins w:id="0" w:author="Admissionado LLC" w:date="2021-09-29T13:30:00Z"/>
          <w:rFonts w:ascii="Calibri" w:hAnsi="Calibri" w:cs="Calibri"/>
          <w:sz w:val="20"/>
          <w:szCs w:val="20"/>
        </w:rPr>
      </w:pPr>
      <w:r w:rsidRPr="003E2CEF">
        <w:rPr>
          <w:rFonts w:ascii="Calibri" w:hAnsi="Calibri" w:cs="Calibri"/>
          <w:sz w:val="20"/>
          <w:szCs w:val="20"/>
        </w:rPr>
        <w:t xml:space="preserve">March 2019: I’m at my first-ever black-belt level tournament. </w:t>
      </w:r>
      <w:del w:id="1" w:author="Admissionado LLC" w:date="2021-09-29T13:27:00Z">
        <w:r w:rsidRPr="003E2CEF" w:rsidDel="007F1BBC">
          <w:rPr>
            <w:rFonts w:ascii="Calibri" w:hAnsi="Calibri" w:cs="Calibri"/>
            <w:sz w:val="20"/>
            <w:szCs w:val="20"/>
          </w:rPr>
          <w:delText xml:space="preserve">By this point, </w:delText>
        </w:r>
      </w:del>
      <w:r w:rsidRPr="003E2CEF">
        <w:rPr>
          <w:rFonts w:ascii="Calibri" w:hAnsi="Calibri" w:cs="Calibri"/>
          <w:sz w:val="20"/>
          <w:szCs w:val="20"/>
        </w:rPr>
        <w:t xml:space="preserve">I’ve been practicing karate for six years, but </w:t>
      </w:r>
      <w:del w:id="2" w:author="Admissionado LLC" w:date="2021-09-29T13:27:00Z">
        <w:r w:rsidRPr="003E2CEF" w:rsidDel="007F1BBC">
          <w:rPr>
            <w:rFonts w:ascii="Calibri" w:hAnsi="Calibri" w:cs="Calibri"/>
            <w:sz w:val="20"/>
            <w:szCs w:val="20"/>
          </w:rPr>
          <w:delText xml:space="preserve">I’ve </w:delText>
        </w:r>
      </w:del>
      <w:r w:rsidRPr="003E2CEF">
        <w:rPr>
          <w:rFonts w:ascii="Calibri" w:hAnsi="Calibri" w:cs="Calibri"/>
          <w:sz w:val="20"/>
          <w:szCs w:val="20"/>
        </w:rPr>
        <w:t xml:space="preserve">only had my black belt for six weeks. I’m nervous </w:t>
      </w:r>
      <w:del w:id="3" w:author="Admissionado LLC" w:date="2021-09-29T13:27:00Z">
        <w:r w:rsidRPr="003E2CEF" w:rsidDel="007F1BBC">
          <w:rPr>
            <w:rFonts w:ascii="Calibri" w:hAnsi="Calibri" w:cs="Calibri"/>
            <w:sz w:val="20"/>
            <w:szCs w:val="20"/>
          </w:rPr>
          <w:delText>because this was my first tournament where I was</w:delText>
        </w:r>
      </w:del>
      <w:ins w:id="4" w:author="Admissionado LLC" w:date="2021-09-29T13:27:00Z">
        <w:r w:rsidR="007F1BBC">
          <w:rPr>
            <w:rFonts w:ascii="Calibri" w:hAnsi="Calibri" w:cs="Calibri"/>
            <w:sz w:val="20"/>
            <w:szCs w:val="20"/>
          </w:rPr>
          <w:t>as this was the first time I’d be</w:t>
        </w:r>
      </w:ins>
      <w:r w:rsidRPr="003E2CEF">
        <w:rPr>
          <w:rFonts w:ascii="Calibri" w:hAnsi="Calibri" w:cs="Calibri"/>
          <w:sz w:val="20"/>
          <w:szCs w:val="20"/>
        </w:rPr>
        <w:t xml:space="preserve"> competing against black belts,</w:t>
      </w:r>
      <w:ins w:id="5" w:author="Admissionado LLC" w:date="2021-09-29T13:27:00Z">
        <w:r w:rsidR="007F1BBC">
          <w:rPr>
            <w:rFonts w:ascii="Calibri" w:hAnsi="Calibri" w:cs="Calibri"/>
            <w:sz w:val="20"/>
            <w:szCs w:val="20"/>
          </w:rPr>
          <w:t xml:space="preserve"> most of whom appeared </w:t>
        </w:r>
      </w:ins>
      <w:del w:id="6" w:author="Admissionado LLC" w:date="2021-09-29T13:27:00Z">
        <w:r w:rsidRPr="003E2CEF" w:rsidDel="007F1BBC">
          <w:rPr>
            <w:rFonts w:ascii="Calibri" w:hAnsi="Calibri" w:cs="Calibri"/>
            <w:sz w:val="20"/>
            <w:szCs w:val="20"/>
          </w:rPr>
          <w:delText xml:space="preserve"> most of whom were </w:delText>
        </w:r>
      </w:del>
      <w:r w:rsidRPr="003E2CEF">
        <w:rPr>
          <w:rFonts w:ascii="Calibri" w:hAnsi="Calibri" w:cs="Calibri"/>
          <w:sz w:val="20"/>
          <w:szCs w:val="20"/>
        </w:rPr>
        <w:t xml:space="preserve">stronger, taller, older, and a higher rank than me. My heart was pounding. I was one of </w:t>
      </w:r>
      <w:del w:id="7" w:author="Admissionado LLC" w:date="2021-09-29T13:28:00Z">
        <w:r w:rsidRPr="003E2CEF" w:rsidDel="007F1BBC">
          <w:rPr>
            <w:rFonts w:ascii="Calibri" w:hAnsi="Calibri" w:cs="Calibri"/>
            <w:sz w:val="20"/>
            <w:szCs w:val="20"/>
          </w:rPr>
          <w:delText xml:space="preserve">the </w:delText>
        </w:r>
      </w:del>
      <w:r w:rsidRPr="003E2CEF">
        <w:rPr>
          <w:rFonts w:ascii="Calibri" w:hAnsi="Calibri" w:cs="Calibri"/>
          <w:sz w:val="20"/>
          <w:szCs w:val="20"/>
        </w:rPr>
        <w:t xml:space="preserve">four girls competing among fifteen guys. </w:t>
      </w:r>
      <w:del w:id="8" w:author="Admissionado LLC" w:date="2021-09-29T13:28:00Z">
        <w:r w:rsidRPr="003E2CEF" w:rsidDel="007F1BBC">
          <w:rPr>
            <w:rFonts w:ascii="Calibri" w:hAnsi="Calibri" w:cs="Calibri"/>
            <w:sz w:val="20"/>
            <w:szCs w:val="20"/>
          </w:rPr>
          <w:delText xml:space="preserve">I was scared I wouldn’t do well and embarrass myself. </w:delText>
        </w:r>
      </w:del>
      <w:r w:rsidRPr="003E2CEF">
        <w:rPr>
          <w:rFonts w:ascii="Calibri" w:hAnsi="Calibri" w:cs="Calibri"/>
          <w:sz w:val="20"/>
          <w:szCs w:val="20"/>
        </w:rPr>
        <w:t xml:space="preserve">I </w:t>
      </w:r>
      <w:del w:id="9" w:author="Admissionado LLC" w:date="2021-09-29T13:28:00Z">
        <w:r w:rsidRPr="003E2CEF" w:rsidDel="007F1BBC">
          <w:rPr>
            <w:rFonts w:ascii="Calibri" w:hAnsi="Calibri" w:cs="Calibri"/>
            <w:sz w:val="20"/>
            <w:szCs w:val="20"/>
          </w:rPr>
          <w:delText>started to walk up to the</w:delText>
        </w:r>
      </w:del>
      <w:ins w:id="10" w:author="Admissionado LLC" w:date="2021-09-29T13:28:00Z">
        <w:r w:rsidR="007F1BBC">
          <w:rPr>
            <w:rFonts w:ascii="Calibri" w:hAnsi="Calibri" w:cs="Calibri"/>
            <w:sz w:val="20"/>
            <w:szCs w:val="20"/>
          </w:rPr>
          <w:t>approached the</w:t>
        </w:r>
      </w:ins>
      <w:r w:rsidRPr="003E2CEF">
        <w:rPr>
          <w:rFonts w:ascii="Calibri" w:hAnsi="Calibri" w:cs="Calibri"/>
          <w:sz w:val="20"/>
          <w:szCs w:val="20"/>
        </w:rPr>
        <w:t xml:space="preserve"> mat </w:t>
      </w:r>
      <w:del w:id="11" w:author="Admissionado LLC" w:date="2021-09-29T13:29:00Z">
        <w:r w:rsidRPr="003E2CEF" w:rsidDel="007F1BBC">
          <w:rPr>
            <w:rFonts w:ascii="Calibri" w:hAnsi="Calibri" w:cs="Calibri"/>
            <w:sz w:val="20"/>
            <w:szCs w:val="20"/>
          </w:rPr>
          <w:delText xml:space="preserve">to get ready </w:delText>
        </w:r>
      </w:del>
      <w:r w:rsidRPr="003E2CEF">
        <w:rPr>
          <w:rFonts w:ascii="Calibri" w:hAnsi="Calibri" w:cs="Calibri"/>
          <w:sz w:val="20"/>
          <w:szCs w:val="20"/>
        </w:rPr>
        <w:t>for my second</w:t>
      </w:r>
      <w:ins w:id="12" w:author="Admissionado LLC" w:date="2021-09-29T13:29:00Z">
        <w:r w:rsidR="007F1BBC">
          <w:rPr>
            <w:rFonts w:ascii="Calibri" w:hAnsi="Calibri" w:cs="Calibri"/>
            <w:sz w:val="20"/>
            <w:szCs w:val="20"/>
          </w:rPr>
          <w:t>[hmm, why start with the second match? This whole opener is about ‘firsts’ so it doesn’t make sense to start with the second match…right?]</w:t>
        </w:r>
      </w:ins>
      <w:r w:rsidRPr="003E2CEF">
        <w:rPr>
          <w:rFonts w:ascii="Calibri" w:hAnsi="Calibri" w:cs="Calibri"/>
          <w:sz w:val="20"/>
          <w:szCs w:val="20"/>
        </w:rPr>
        <w:t xml:space="preserve"> sparring match. The guy I </w:t>
      </w:r>
      <w:del w:id="13" w:author="Admissionado LLC" w:date="2021-09-29T13:30:00Z">
        <w:r w:rsidRPr="003E2CEF" w:rsidDel="0060594D">
          <w:rPr>
            <w:rFonts w:ascii="Calibri" w:hAnsi="Calibri" w:cs="Calibri"/>
            <w:sz w:val="20"/>
            <w:szCs w:val="20"/>
          </w:rPr>
          <w:delText xml:space="preserve">was </w:delText>
        </w:r>
      </w:del>
      <w:del w:id="14" w:author="Admissionado LLC" w:date="2021-09-29T13:29:00Z">
        <w:r w:rsidRPr="003E2CEF" w:rsidDel="0060594D">
          <w:rPr>
            <w:rFonts w:ascii="Calibri" w:hAnsi="Calibri" w:cs="Calibri"/>
            <w:sz w:val="20"/>
            <w:szCs w:val="20"/>
          </w:rPr>
          <w:delText>going against was</w:delText>
        </w:r>
      </w:del>
      <w:ins w:id="15" w:author="Admissionado LLC" w:date="2021-09-29T13:29:00Z">
        <w:r w:rsidR="0060594D">
          <w:rPr>
            <w:rFonts w:ascii="Calibri" w:hAnsi="Calibri" w:cs="Calibri"/>
            <w:sz w:val="20"/>
            <w:szCs w:val="20"/>
          </w:rPr>
          <w:t>faced was</w:t>
        </w:r>
      </w:ins>
      <w:r w:rsidRPr="003E2CEF">
        <w:rPr>
          <w:rFonts w:ascii="Calibri" w:hAnsi="Calibri" w:cs="Calibri"/>
          <w:sz w:val="20"/>
          <w:szCs w:val="20"/>
        </w:rPr>
        <w:t xml:space="preserve"> my friend who I </w:t>
      </w:r>
      <w:del w:id="16" w:author="Admissionado LLC" w:date="2021-09-29T13:30:00Z">
        <w:r w:rsidRPr="003E2CEF" w:rsidDel="0060594D">
          <w:rPr>
            <w:rFonts w:ascii="Calibri" w:hAnsi="Calibri" w:cs="Calibri"/>
            <w:sz w:val="20"/>
            <w:szCs w:val="20"/>
          </w:rPr>
          <w:delText>would spar with on a</w:delText>
        </w:r>
      </w:del>
      <w:ins w:id="17" w:author="Admissionado LLC" w:date="2021-09-29T13:30:00Z">
        <w:r w:rsidR="0060594D">
          <w:rPr>
            <w:rFonts w:ascii="Calibri" w:hAnsi="Calibri" w:cs="Calibri"/>
            <w:sz w:val="20"/>
            <w:szCs w:val="20"/>
          </w:rPr>
          <w:t>sparred with on a</w:t>
        </w:r>
      </w:ins>
      <w:r w:rsidRPr="003E2CEF">
        <w:rPr>
          <w:rFonts w:ascii="Calibri" w:hAnsi="Calibri" w:cs="Calibri"/>
          <w:sz w:val="20"/>
          <w:szCs w:val="20"/>
        </w:rPr>
        <w:t xml:space="preserve"> regular basis in practice. He usually beats me, so I was nervous</w:t>
      </w:r>
      <w:del w:id="18" w:author="Admissionado LLC" w:date="2021-09-29T13:30:00Z">
        <w:r w:rsidRPr="003E2CEF" w:rsidDel="0060594D">
          <w:rPr>
            <w:rFonts w:ascii="Calibri" w:hAnsi="Calibri" w:cs="Calibri"/>
            <w:sz w:val="20"/>
            <w:szCs w:val="20"/>
          </w:rPr>
          <w:delText xml:space="preserve"> about losing the match</w:delText>
        </w:r>
      </w:del>
      <w:r w:rsidRPr="003E2CEF">
        <w:rPr>
          <w:rFonts w:ascii="Calibri" w:hAnsi="Calibri" w:cs="Calibri"/>
          <w:sz w:val="20"/>
          <w:szCs w:val="20"/>
        </w:rPr>
        <w:t xml:space="preserve">. </w:t>
      </w:r>
    </w:p>
    <w:p w14:paraId="231999A8" w14:textId="77777777" w:rsidR="0060594D" w:rsidRDefault="0060594D" w:rsidP="003E2CEF">
      <w:pPr>
        <w:widowControl w:val="0"/>
        <w:shd w:val="clear" w:color="auto" w:fill="FFFFFF"/>
        <w:spacing w:line="240" w:lineRule="auto"/>
        <w:rPr>
          <w:ins w:id="19" w:author="Admissionado LLC" w:date="2021-09-29T13:30:00Z"/>
          <w:rFonts w:ascii="Calibri" w:hAnsi="Calibri" w:cs="Calibri"/>
          <w:sz w:val="20"/>
          <w:szCs w:val="20"/>
        </w:rPr>
      </w:pPr>
    </w:p>
    <w:p w14:paraId="720D55D7" w14:textId="77777777" w:rsidR="00211ADE" w:rsidRDefault="00273EED" w:rsidP="003E2CEF">
      <w:pPr>
        <w:widowControl w:val="0"/>
        <w:shd w:val="clear" w:color="auto" w:fill="FFFFFF"/>
        <w:spacing w:line="240" w:lineRule="auto"/>
        <w:rPr>
          <w:ins w:id="20" w:author="Admissionado LLC" w:date="2021-09-29T13:36:00Z"/>
          <w:rFonts w:ascii="Calibri" w:hAnsi="Calibri" w:cs="Calibri"/>
          <w:sz w:val="20"/>
          <w:szCs w:val="20"/>
        </w:rPr>
      </w:pPr>
      <w:r w:rsidRPr="003E2CEF">
        <w:rPr>
          <w:rFonts w:ascii="Calibri" w:hAnsi="Calibri" w:cs="Calibri"/>
          <w:sz w:val="20"/>
          <w:szCs w:val="20"/>
        </w:rPr>
        <w:t>As our Master yelled</w:t>
      </w:r>
      <w:ins w:id="21" w:author="Admissionado LLC" w:date="2021-09-29T13:32:00Z">
        <w:r w:rsidR="001C6616">
          <w:rPr>
            <w:rFonts w:ascii="Calibri" w:hAnsi="Calibri" w:cs="Calibri"/>
            <w:sz w:val="20"/>
            <w:szCs w:val="20"/>
          </w:rPr>
          <w:t>,</w:t>
        </w:r>
      </w:ins>
      <w:r w:rsidRPr="003E2CEF">
        <w:rPr>
          <w:rFonts w:ascii="Calibri" w:hAnsi="Calibri" w:cs="Calibri"/>
          <w:sz w:val="20"/>
          <w:szCs w:val="20"/>
        </w:rPr>
        <w:t xml:space="preserve"> </w:t>
      </w:r>
      <w:ins w:id="22" w:author="Admissionado LLC" w:date="2021-09-29T13:32:00Z">
        <w:r w:rsidR="001C6616">
          <w:rPr>
            <w:rFonts w:ascii="Calibri" w:hAnsi="Calibri" w:cs="Calibri"/>
            <w:sz w:val="20"/>
            <w:szCs w:val="20"/>
          </w:rPr>
          <w:t>‘</w:t>
        </w:r>
      </w:ins>
      <w:r w:rsidRPr="003E2CEF">
        <w:rPr>
          <w:rFonts w:ascii="Calibri" w:hAnsi="Calibri" w:cs="Calibri"/>
          <w:sz w:val="20"/>
          <w:szCs w:val="20"/>
        </w:rPr>
        <w:t>go</w:t>
      </w:r>
      <w:ins w:id="23" w:author="Admissionado LLC" w:date="2021-09-29T13:32:00Z">
        <w:r w:rsidR="001C6616">
          <w:rPr>
            <w:rFonts w:ascii="Calibri" w:hAnsi="Calibri" w:cs="Calibri"/>
            <w:sz w:val="20"/>
            <w:szCs w:val="20"/>
          </w:rPr>
          <w:t>!’</w:t>
        </w:r>
      </w:ins>
      <w:del w:id="24" w:author="Admissionado LLC" w:date="2021-09-29T13:32:00Z">
        <w:r w:rsidRPr="003E2CEF" w:rsidDel="001C6616">
          <w:rPr>
            <w:rFonts w:ascii="Calibri" w:hAnsi="Calibri" w:cs="Calibri"/>
            <w:sz w:val="20"/>
            <w:szCs w:val="20"/>
          </w:rPr>
          <w:delText>,</w:delText>
        </w:r>
      </w:del>
      <w:r w:rsidRPr="003E2CEF">
        <w:rPr>
          <w:rFonts w:ascii="Calibri" w:hAnsi="Calibri" w:cs="Calibri"/>
          <w:sz w:val="20"/>
          <w:szCs w:val="20"/>
        </w:rPr>
        <w:t xml:space="preserve"> I quickly jabbed at </w:t>
      </w:r>
      <w:del w:id="25" w:author="Admissionado LLC" w:date="2021-09-29T13:31:00Z">
        <w:r w:rsidRPr="003E2CEF" w:rsidDel="0060594D">
          <w:rPr>
            <w:rFonts w:ascii="Calibri" w:hAnsi="Calibri" w:cs="Calibri"/>
            <w:sz w:val="20"/>
            <w:szCs w:val="20"/>
          </w:rPr>
          <w:delText xml:space="preserve">his </w:delText>
        </w:r>
      </w:del>
      <w:ins w:id="26" w:author="Admissionado LLC" w:date="2021-09-29T13:31:00Z">
        <w:r w:rsidR="0060594D">
          <w:rPr>
            <w:rFonts w:ascii="Calibri" w:hAnsi="Calibri" w:cs="Calibri"/>
            <w:sz w:val="20"/>
            <w:szCs w:val="20"/>
          </w:rPr>
          <w:t>my opponent’s</w:t>
        </w:r>
        <w:r w:rsidR="0060594D" w:rsidRPr="003E2CEF">
          <w:rPr>
            <w:rFonts w:ascii="Calibri" w:hAnsi="Calibri" w:cs="Calibri"/>
            <w:sz w:val="20"/>
            <w:szCs w:val="20"/>
          </w:rPr>
          <w:t xml:space="preserve"> </w:t>
        </w:r>
      </w:ins>
      <w:r w:rsidRPr="003E2CEF">
        <w:rPr>
          <w:rFonts w:ascii="Calibri" w:hAnsi="Calibri" w:cs="Calibri"/>
          <w:sz w:val="20"/>
          <w:szCs w:val="20"/>
        </w:rPr>
        <w:t>stomach</w:t>
      </w:r>
      <w:del w:id="27" w:author="Admissionado LLC" w:date="2021-09-29T13:31:00Z">
        <w:r w:rsidRPr="003E2CEF" w:rsidDel="001C6616">
          <w:rPr>
            <w:rFonts w:ascii="Calibri" w:hAnsi="Calibri" w:cs="Calibri"/>
            <w:sz w:val="20"/>
            <w:szCs w:val="20"/>
          </w:rPr>
          <w:delText xml:space="preserve"> hoping to get a hit on him</w:delText>
        </w:r>
      </w:del>
      <w:r w:rsidRPr="003E2CEF">
        <w:rPr>
          <w:rFonts w:ascii="Calibri" w:hAnsi="Calibri" w:cs="Calibri"/>
          <w:sz w:val="20"/>
          <w:szCs w:val="20"/>
        </w:rPr>
        <w:t xml:space="preserve">. The master </w:t>
      </w:r>
      <w:del w:id="28" w:author="Admissionado LLC" w:date="2021-09-29T13:32:00Z">
        <w:r w:rsidRPr="003E2CEF" w:rsidDel="001C6616">
          <w:rPr>
            <w:rFonts w:ascii="Calibri" w:hAnsi="Calibri" w:cs="Calibri"/>
            <w:sz w:val="20"/>
            <w:szCs w:val="20"/>
          </w:rPr>
          <w:delText>tells us to stop</w:delText>
        </w:r>
      </w:del>
      <w:ins w:id="29" w:author="Admissionado LLC" w:date="2021-09-29T13:32:00Z">
        <w:r w:rsidR="001C6616">
          <w:rPr>
            <w:rFonts w:ascii="Calibri" w:hAnsi="Calibri" w:cs="Calibri"/>
            <w:sz w:val="20"/>
            <w:szCs w:val="20"/>
          </w:rPr>
          <w:t>stops us; I’d scored a point!</w:t>
        </w:r>
      </w:ins>
      <w:r w:rsidRPr="003E2CEF">
        <w:rPr>
          <w:rFonts w:ascii="Calibri" w:hAnsi="Calibri" w:cs="Calibri"/>
          <w:sz w:val="20"/>
          <w:szCs w:val="20"/>
        </w:rPr>
        <w:t xml:space="preserve"> </w:t>
      </w:r>
      <w:del w:id="30" w:author="Admissionado LLC" w:date="2021-09-29T13:32:00Z">
        <w:r w:rsidRPr="003E2CEF" w:rsidDel="001C6616">
          <w:rPr>
            <w:rFonts w:ascii="Calibri" w:hAnsi="Calibri" w:cs="Calibri"/>
            <w:sz w:val="20"/>
            <w:szCs w:val="20"/>
          </w:rPr>
          <w:delText xml:space="preserve">and says that I got a point. </w:delText>
        </w:r>
      </w:del>
      <w:del w:id="31" w:author="Admissionado LLC" w:date="2021-09-29T13:33:00Z">
        <w:r w:rsidRPr="003E2CEF" w:rsidDel="00605966">
          <w:rPr>
            <w:rFonts w:ascii="Calibri" w:hAnsi="Calibri" w:cs="Calibri"/>
            <w:sz w:val="20"/>
            <w:szCs w:val="20"/>
          </w:rPr>
          <w:delText>I feel relieved; I</w:delText>
        </w:r>
      </w:del>
      <w:ins w:id="32" w:author="Admissionado LLC" w:date="2021-09-29T13:34:00Z">
        <w:r w:rsidR="00605966">
          <w:rPr>
            <w:rFonts w:ascii="Calibri" w:hAnsi="Calibri" w:cs="Calibri"/>
            <w:sz w:val="20"/>
            <w:szCs w:val="20"/>
          </w:rPr>
          <w:t>Relieved</w:t>
        </w:r>
      </w:ins>
      <w:ins w:id="33" w:author="Admissionado LLC" w:date="2021-09-29T13:33:00Z">
        <w:r w:rsidR="00605966">
          <w:rPr>
            <w:rFonts w:ascii="Calibri" w:hAnsi="Calibri" w:cs="Calibri"/>
            <w:sz w:val="20"/>
            <w:szCs w:val="20"/>
          </w:rPr>
          <w:t xml:space="preserve">, I now knew </w:t>
        </w:r>
      </w:ins>
      <w:ins w:id="34" w:author="Admissionado LLC" w:date="2021-09-29T13:34:00Z">
        <w:r w:rsidR="00605966">
          <w:rPr>
            <w:rFonts w:ascii="Calibri" w:hAnsi="Calibri" w:cs="Calibri"/>
            <w:sz w:val="20"/>
            <w:szCs w:val="20"/>
          </w:rPr>
          <w:t>I</w:t>
        </w:r>
      </w:ins>
      <w:r w:rsidRPr="003E2CEF">
        <w:rPr>
          <w:rFonts w:ascii="Calibri" w:hAnsi="Calibri" w:cs="Calibri"/>
          <w:sz w:val="20"/>
          <w:szCs w:val="20"/>
        </w:rPr>
        <w:t xml:space="preserve"> had a chance of winning this. </w:t>
      </w:r>
      <w:del w:id="35" w:author="Admissionado LLC" w:date="2021-09-29T13:34:00Z">
        <w:r w:rsidRPr="003E2CEF" w:rsidDel="00605966">
          <w:rPr>
            <w:rFonts w:ascii="Calibri" w:hAnsi="Calibri" w:cs="Calibri"/>
            <w:sz w:val="20"/>
            <w:szCs w:val="20"/>
          </w:rPr>
          <w:delText>A few more rounds go over and</w:delText>
        </w:r>
      </w:del>
      <w:ins w:id="36" w:author="Admissionado LLC" w:date="2021-09-29T13:34:00Z">
        <w:r w:rsidR="00605966">
          <w:rPr>
            <w:rFonts w:ascii="Calibri" w:hAnsi="Calibri" w:cs="Calibri"/>
            <w:sz w:val="20"/>
            <w:szCs w:val="20"/>
          </w:rPr>
          <w:t>After a few rounds</w:t>
        </w:r>
      </w:ins>
      <w:ins w:id="37" w:author="Admissionado LLC" w:date="2021-09-29T13:35:00Z">
        <w:r w:rsidR="00211ADE">
          <w:rPr>
            <w:rFonts w:ascii="Calibri" w:hAnsi="Calibri" w:cs="Calibri"/>
            <w:sz w:val="20"/>
            <w:szCs w:val="20"/>
          </w:rPr>
          <w:t>,</w:t>
        </w:r>
      </w:ins>
      <w:r w:rsidRPr="003E2CEF">
        <w:rPr>
          <w:rFonts w:ascii="Calibri" w:hAnsi="Calibri" w:cs="Calibri"/>
          <w:sz w:val="20"/>
          <w:szCs w:val="20"/>
        </w:rPr>
        <w:t xml:space="preserve"> we</w:t>
      </w:r>
      <w:ins w:id="38" w:author="Admissionado LLC" w:date="2021-09-29T13:34:00Z">
        <w:r w:rsidR="00605966">
          <w:rPr>
            <w:rFonts w:ascii="Calibri" w:hAnsi="Calibri" w:cs="Calibri"/>
            <w:sz w:val="20"/>
            <w:szCs w:val="20"/>
          </w:rPr>
          <w:t>’re</w:t>
        </w:r>
      </w:ins>
      <w:r w:rsidRPr="003E2CEF">
        <w:rPr>
          <w:rFonts w:ascii="Calibri" w:hAnsi="Calibri" w:cs="Calibri"/>
          <w:sz w:val="20"/>
          <w:szCs w:val="20"/>
        </w:rPr>
        <w:t xml:space="preserve"> </w:t>
      </w:r>
      <w:del w:id="39" w:author="Admissionado LLC" w:date="2021-09-29T13:34:00Z">
        <w:r w:rsidRPr="003E2CEF" w:rsidDel="00605966">
          <w:rPr>
            <w:rFonts w:ascii="Calibri" w:hAnsi="Calibri" w:cs="Calibri"/>
            <w:sz w:val="20"/>
            <w:szCs w:val="20"/>
          </w:rPr>
          <w:delText xml:space="preserve">are </w:delText>
        </w:r>
      </w:del>
      <w:r w:rsidRPr="003E2CEF">
        <w:rPr>
          <w:rFonts w:ascii="Calibri" w:hAnsi="Calibri" w:cs="Calibri"/>
          <w:sz w:val="20"/>
          <w:szCs w:val="20"/>
        </w:rPr>
        <w:t>head</w:t>
      </w:r>
      <w:ins w:id="40" w:author="Admissionado LLC" w:date="2021-09-29T13:34:00Z">
        <w:r w:rsidR="00605966">
          <w:rPr>
            <w:rFonts w:ascii="Calibri" w:hAnsi="Calibri" w:cs="Calibri"/>
            <w:sz w:val="20"/>
            <w:szCs w:val="20"/>
          </w:rPr>
          <w:t>-</w:t>
        </w:r>
      </w:ins>
      <w:del w:id="41" w:author="Admissionado LLC" w:date="2021-09-29T13:34:00Z">
        <w:r w:rsidRPr="003E2CEF" w:rsidDel="00605966">
          <w:rPr>
            <w:rFonts w:ascii="Calibri" w:hAnsi="Calibri" w:cs="Calibri"/>
            <w:sz w:val="20"/>
            <w:szCs w:val="20"/>
          </w:rPr>
          <w:delText xml:space="preserve"> </w:delText>
        </w:r>
      </w:del>
      <w:r w:rsidRPr="003E2CEF">
        <w:rPr>
          <w:rFonts w:ascii="Calibri" w:hAnsi="Calibri" w:cs="Calibri"/>
          <w:sz w:val="20"/>
          <w:szCs w:val="20"/>
        </w:rPr>
        <w:t>to</w:t>
      </w:r>
      <w:ins w:id="42" w:author="Admissionado LLC" w:date="2021-09-29T13:34:00Z">
        <w:r w:rsidR="00605966">
          <w:rPr>
            <w:rFonts w:ascii="Calibri" w:hAnsi="Calibri" w:cs="Calibri"/>
            <w:sz w:val="20"/>
            <w:szCs w:val="20"/>
          </w:rPr>
          <w:t>-</w:t>
        </w:r>
      </w:ins>
      <w:del w:id="43" w:author="Admissionado LLC" w:date="2021-09-29T13:34:00Z">
        <w:r w:rsidRPr="003E2CEF" w:rsidDel="00605966">
          <w:rPr>
            <w:rFonts w:ascii="Calibri" w:hAnsi="Calibri" w:cs="Calibri"/>
            <w:sz w:val="20"/>
            <w:szCs w:val="20"/>
          </w:rPr>
          <w:delText xml:space="preserve"> </w:delText>
        </w:r>
      </w:del>
      <w:r w:rsidRPr="003E2CEF">
        <w:rPr>
          <w:rFonts w:ascii="Calibri" w:hAnsi="Calibri" w:cs="Calibri"/>
          <w:sz w:val="20"/>
          <w:szCs w:val="20"/>
        </w:rPr>
        <w:t>head</w:t>
      </w:r>
      <w:del w:id="44" w:author="Admissionado LLC" w:date="2021-09-29T13:34:00Z">
        <w:r w:rsidRPr="003E2CEF" w:rsidDel="00605966">
          <w:rPr>
            <w:rFonts w:ascii="Calibri" w:hAnsi="Calibri" w:cs="Calibri"/>
            <w:sz w:val="20"/>
            <w:szCs w:val="20"/>
          </w:rPr>
          <w:delText>. I have four points and so does he, my heart is pounding yet again:</w:delText>
        </w:r>
      </w:del>
      <w:ins w:id="45" w:author="Admissionado LLC" w:date="2021-09-29T13:34:00Z">
        <w:r w:rsidR="00605966">
          <w:rPr>
            <w:rFonts w:ascii="Calibri" w:hAnsi="Calibri" w:cs="Calibri"/>
            <w:sz w:val="20"/>
            <w:szCs w:val="20"/>
          </w:rPr>
          <w:t xml:space="preserve">, and </w:t>
        </w:r>
      </w:ins>
      <w:ins w:id="46" w:author="Admissionado LLC" w:date="2021-09-29T13:36:00Z">
        <w:r w:rsidR="00211ADE">
          <w:rPr>
            <w:rFonts w:ascii="Calibri" w:hAnsi="Calibri" w:cs="Calibri"/>
            <w:sz w:val="20"/>
            <w:szCs w:val="20"/>
          </w:rPr>
          <w:t>like a blur</w:t>
        </w:r>
      </w:ins>
      <w:ins w:id="47" w:author="Admissionado LLC" w:date="2021-09-29T13:34:00Z">
        <w:r w:rsidR="00605966">
          <w:rPr>
            <w:rFonts w:ascii="Calibri" w:hAnsi="Calibri" w:cs="Calibri"/>
            <w:sz w:val="20"/>
            <w:szCs w:val="20"/>
          </w:rPr>
          <w:t>,</w:t>
        </w:r>
      </w:ins>
      <w:r w:rsidRPr="003E2CEF">
        <w:rPr>
          <w:rFonts w:ascii="Calibri" w:hAnsi="Calibri" w:cs="Calibri"/>
          <w:sz w:val="20"/>
          <w:szCs w:val="20"/>
        </w:rPr>
        <w:t xml:space="preserve"> </w:t>
      </w:r>
      <w:del w:id="48" w:author="Admissionado LLC" w:date="2021-09-29T13:34:00Z">
        <w:r w:rsidRPr="003E2CEF" w:rsidDel="00605966">
          <w:rPr>
            <w:rFonts w:ascii="Calibri" w:hAnsi="Calibri" w:cs="Calibri"/>
            <w:sz w:val="20"/>
            <w:szCs w:val="20"/>
          </w:rPr>
          <w:delText>We were</w:delText>
        </w:r>
      </w:del>
      <w:ins w:id="49" w:author="Admissionado LLC" w:date="2021-09-29T13:34:00Z">
        <w:r w:rsidR="00605966">
          <w:rPr>
            <w:rFonts w:ascii="Calibri" w:hAnsi="Calibri" w:cs="Calibri"/>
            <w:sz w:val="20"/>
            <w:szCs w:val="20"/>
          </w:rPr>
          <w:t>we’re</w:t>
        </w:r>
      </w:ins>
      <w:r w:rsidRPr="003E2CEF">
        <w:rPr>
          <w:rFonts w:ascii="Calibri" w:hAnsi="Calibri" w:cs="Calibri"/>
          <w:sz w:val="20"/>
          <w:szCs w:val="20"/>
        </w:rPr>
        <w:t xml:space="preserve"> competing for the winning point. As the master yelled</w:t>
      </w:r>
      <w:ins w:id="50" w:author="Admissionado LLC" w:date="2021-09-29T13:34:00Z">
        <w:r w:rsidR="00605966">
          <w:rPr>
            <w:rFonts w:ascii="Calibri" w:hAnsi="Calibri" w:cs="Calibri"/>
            <w:sz w:val="20"/>
            <w:szCs w:val="20"/>
          </w:rPr>
          <w:t>,</w:t>
        </w:r>
      </w:ins>
      <w:r w:rsidRPr="003E2CEF">
        <w:rPr>
          <w:rFonts w:ascii="Calibri" w:hAnsi="Calibri" w:cs="Calibri"/>
          <w:sz w:val="20"/>
          <w:szCs w:val="20"/>
        </w:rPr>
        <w:t xml:space="preserve"> </w:t>
      </w:r>
      <w:ins w:id="51" w:author="Admissionado LLC" w:date="2021-09-29T13:34:00Z">
        <w:r w:rsidR="00605966">
          <w:rPr>
            <w:rFonts w:ascii="Calibri" w:hAnsi="Calibri" w:cs="Calibri"/>
            <w:sz w:val="20"/>
            <w:szCs w:val="20"/>
          </w:rPr>
          <w:t>‘</w:t>
        </w:r>
      </w:ins>
      <w:r w:rsidRPr="003E2CEF">
        <w:rPr>
          <w:rFonts w:ascii="Calibri" w:hAnsi="Calibri" w:cs="Calibri"/>
          <w:sz w:val="20"/>
          <w:szCs w:val="20"/>
        </w:rPr>
        <w:t>go</w:t>
      </w:r>
      <w:ins w:id="52" w:author="Admissionado LLC" w:date="2021-09-29T13:34:00Z">
        <w:r w:rsidR="00605966">
          <w:rPr>
            <w:rFonts w:ascii="Calibri" w:hAnsi="Calibri" w:cs="Calibri"/>
            <w:sz w:val="20"/>
            <w:szCs w:val="20"/>
          </w:rPr>
          <w:t>!</w:t>
        </w:r>
      </w:ins>
      <w:ins w:id="53" w:author="Admissionado LLC" w:date="2021-09-29T13:35:00Z">
        <w:r w:rsidR="00605966">
          <w:rPr>
            <w:rFonts w:ascii="Calibri" w:hAnsi="Calibri" w:cs="Calibri"/>
            <w:sz w:val="20"/>
            <w:szCs w:val="20"/>
          </w:rPr>
          <w:t>’</w:t>
        </w:r>
      </w:ins>
      <w:del w:id="54" w:author="Admissionado LLC" w:date="2021-09-29T13:35:00Z">
        <w:r w:rsidRPr="003E2CEF" w:rsidDel="00605966">
          <w:rPr>
            <w:rFonts w:ascii="Calibri" w:hAnsi="Calibri" w:cs="Calibri"/>
            <w:sz w:val="20"/>
            <w:szCs w:val="20"/>
          </w:rPr>
          <w:delText>,</w:delText>
        </w:r>
      </w:del>
      <w:r w:rsidRPr="003E2CEF">
        <w:rPr>
          <w:rFonts w:ascii="Calibri" w:hAnsi="Calibri" w:cs="Calibri"/>
          <w:sz w:val="20"/>
          <w:szCs w:val="20"/>
        </w:rPr>
        <w:t xml:space="preserve"> I </w:t>
      </w:r>
      <w:del w:id="55" w:author="Admissionado LLC" w:date="2021-09-29T13:35:00Z">
        <w:r w:rsidRPr="003E2CEF" w:rsidDel="00605966">
          <w:rPr>
            <w:rFonts w:ascii="Calibri" w:hAnsi="Calibri" w:cs="Calibri"/>
            <w:sz w:val="20"/>
            <w:szCs w:val="20"/>
          </w:rPr>
          <w:delText>quickly proceeded to front</w:delText>
        </w:r>
      </w:del>
      <w:ins w:id="56" w:author="Admissionado LLC" w:date="2021-09-29T13:35:00Z">
        <w:r w:rsidR="00605966">
          <w:rPr>
            <w:rFonts w:ascii="Calibri" w:hAnsi="Calibri" w:cs="Calibri"/>
            <w:sz w:val="20"/>
            <w:szCs w:val="20"/>
          </w:rPr>
          <w:t>get a front</w:t>
        </w:r>
      </w:ins>
      <w:r w:rsidRPr="003E2CEF">
        <w:rPr>
          <w:rFonts w:ascii="Calibri" w:hAnsi="Calibri" w:cs="Calibri"/>
          <w:sz w:val="20"/>
          <w:szCs w:val="20"/>
        </w:rPr>
        <w:t xml:space="preserve"> kick</w:t>
      </w:r>
      <w:ins w:id="57" w:author="Admissionado LLC" w:date="2021-09-29T13:35:00Z">
        <w:r w:rsidR="00605966">
          <w:rPr>
            <w:rFonts w:ascii="Calibri" w:hAnsi="Calibri" w:cs="Calibri"/>
            <w:sz w:val="20"/>
            <w:szCs w:val="20"/>
          </w:rPr>
          <w:t xml:space="preserve"> in on</w:t>
        </w:r>
      </w:ins>
      <w:r w:rsidRPr="003E2CEF">
        <w:rPr>
          <w:rFonts w:ascii="Calibri" w:hAnsi="Calibri" w:cs="Calibri"/>
          <w:sz w:val="20"/>
          <w:szCs w:val="20"/>
        </w:rPr>
        <w:t xml:space="preserve"> him which he was slow to block. The master </w:t>
      </w:r>
      <w:del w:id="58" w:author="Admissionado LLC" w:date="2021-09-29T13:36:00Z">
        <w:r w:rsidRPr="003E2CEF" w:rsidDel="00211ADE">
          <w:rPr>
            <w:rFonts w:ascii="Calibri" w:hAnsi="Calibri" w:cs="Calibri"/>
            <w:sz w:val="20"/>
            <w:szCs w:val="20"/>
          </w:rPr>
          <w:delText>finally calls out and says</w:delText>
        </w:r>
      </w:del>
      <w:ins w:id="59" w:author="Admissionado LLC" w:date="2021-09-29T13:36:00Z">
        <w:r w:rsidR="00211ADE">
          <w:rPr>
            <w:rFonts w:ascii="Calibri" w:hAnsi="Calibri" w:cs="Calibri"/>
            <w:sz w:val="20"/>
            <w:szCs w:val="20"/>
          </w:rPr>
          <w:t>calls</w:t>
        </w:r>
      </w:ins>
      <w:r w:rsidRPr="003E2CEF">
        <w:rPr>
          <w:rFonts w:ascii="Calibri" w:hAnsi="Calibri" w:cs="Calibri"/>
          <w:sz w:val="20"/>
          <w:szCs w:val="20"/>
        </w:rPr>
        <w:t xml:space="preserve"> it</w:t>
      </w:r>
      <w:ins w:id="60" w:author="Admissionado LLC" w:date="2021-09-29T13:36:00Z">
        <w:r w:rsidR="00211ADE">
          <w:rPr>
            <w:rFonts w:ascii="Calibri" w:hAnsi="Calibri" w:cs="Calibri"/>
            <w:sz w:val="20"/>
            <w:szCs w:val="20"/>
          </w:rPr>
          <w:t xml:space="preserve"> as</w:t>
        </w:r>
      </w:ins>
      <w:del w:id="61" w:author="Admissionado LLC" w:date="2021-09-29T13:36:00Z">
        <w:r w:rsidRPr="003E2CEF" w:rsidDel="00211ADE">
          <w:rPr>
            <w:rFonts w:ascii="Calibri" w:hAnsi="Calibri" w:cs="Calibri"/>
            <w:sz w:val="20"/>
            <w:szCs w:val="20"/>
          </w:rPr>
          <w:delText>'s</w:delText>
        </w:r>
      </w:del>
      <w:r w:rsidRPr="003E2CEF">
        <w:rPr>
          <w:rFonts w:ascii="Calibri" w:hAnsi="Calibri" w:cs="Calibri"/>
          <w:sz w:val="20"/>
          <w:szCs w:val="20"/>
        </w:rPr>
        <w:t xml:space="preserve"> my point</w:t>
      </w:r>
      <w:ins w:id="62" w:author="Admissionado LLC" w:date="2021-09-29T13:36:00Z">
        <w:r w:rsidR="00211ADE">
          <w:rPr>
            <w:rFonts w:ascii="Calibri" w:hAnsi="Calibri" w:cs="Calibri"/>
            <w:sz w:val="20"/>
            <w:szCs w:val="20"/>
          </w:rPr>
          <w:t>, and</w:t>
        </w:r>
      </w:ins>
      <w:del w:id="63" w:author="Admissionado LLC" w:date="2021-09-29T13:36:00Z">
        <w:r w:rsidRPr="003E2CEF" w:rsidDel="00211ADE">
          <w:rPr>
            <w:rFonts w:ascii="Calibri" w:hAnsi="Calibri" w:cs="Calibri"/>
            <w:sz w:val="20"/>
            <w:szCs w:val="20"/>
          </w:rPr>
          <w:delText>.</w:delText>
        </w:r>
      </w:del>
      <w:r w:rsidRPr="003E2CEF">
        <w:rPr>
          <w:rFonts w:ascii="Calibri" w:hAnsi="Calibri" w:cs="Calibri"/>
          <w:sz w:val="20"/>
          <w:szCs w:val="20"/>
        </w:rPr>
        <w:t xml:space="preserve"> I hear cheering in the crowd and </w:t>
      </w:r>
      <w:del w:id="64" w:author="Admissionado LLC" w:date="2021-09-29T13:36:00Z">
        <w:r w:rsidRPr="003E2CEF" w:rsidDel="00211ADE">
          <w:rPr>
            <w:rFonts w:ascii="Calibri" w:hAnsi="Calibri" w:cs="Calibri"/>
            <w:sz w:val="20"/>
            <w:szCs w:val="20"/>
          </w:rPr>
          <w:delText>I receive</w:delText>
        </w:r>
      </w:del>
      <w:ins w:id="65" w:author="Admissionado LLC" w:date="2021-09-29T13:36:00Z">
        <w:r w:rsidR="00211ADE">
          <w:rPr>
            <w:rFonts w:ascii="Calibri" w:hAnsi="Calibri" w:cs="Calibri"/>
            <w:sz w:val="20"/>
            <w:szCs w:val="20"/>
          </w:rPr>
          <w:t>get</w:t>
        </w:r>
      </w:ins>
      <w:r w:rsidRPr="003E2CEF">
        <w:rPr>
          <w:rFonts w:ascii="Calibri" w:hAnsi="Calibri" w:cs="Calibri"/>
          <w:sz w:val="20"/>
          <w:szCs w:val="20"/>
        </w:rPr>
        <w:t xml:space="preserve"> a bunch of high fives from my </w:t>
      </w:r>
      <w:del w:id="66" w:author="Admissionado LLC" w:date="2021-09-29T13:36:00Z">
        <w:r w:rsidRPr="003E2CEF" w:rsidDel="00211ADE">
          <w:rPr>
            <w:rFonts w:ascii="Calibri" w:hAnsi="Calibri" w:cs="Calibri"/>
            <w:sz w:val="20"/>
            <w:szCs w:val="20"/>
          </w:rPr>
          <w:delText>peers</w:delText>
        </w:r>
      </w:del>
      <w:ins w:id="67" w:author="Admissionado LLC" w:date="2021-09-29T13:36:00Z">
        <w:r w:rsidR="00211ADE">
          <w:rPr>
            <w:rFonts w:ascii="Calibri" w:hAnsi="Calibri" w:cs="Calibri"/>
            <w:sz w:val="20"/>
            <w:szCs w:val="20"/>
          </w:rPr>
          <w:t>friends</w:t>
        </w:r>
      </w:ins>
      <w:r w:rsidRPr="003E2CEF">
        <w:rPr>
          <w:rFonts w:ascii="Calibri" w:hAnsi="Calibri" w:cs="Calibri"/>
          <w:sz w:val="20"/>
          <w:szCs w:val="20"/>
        </w:rPr>
        <w:t xml:space="preserve">. </w:t>
      </w:r>
      <w:del w:id="68" w:author="Admissionado LLC" w:date="2021-09-29T13:36:00Z">
        <w:r w:rsidRPr="003E2CEF" w:rsidDel="00211ADE">
          <w:rPr>
            <w:rFonts w:ascii="Calibri" w:hAnsi="Calibri" w:cs="Calibri"/>
            <w:sz w:val="20"/>
            <w:szCs w:val="20"/>
          </w:rPr>
          <w:delText>I had won!!</w:delText>
        </w:r>
      </w:del>
      <w:ins w:id="69" w:author="Admissionado LLC" w:date="2021-09-29T13:36:00Z">
        <w:r w:rsidR="00211ADE">
          <w:rPr>
            <w:rFonts w:ascii="Calibri" w:hAnsi="Calibri" w:cs="Calibri"/>
            <w:sz w:val="20"/>
            <w:szCs w:val="20"/>
          </w:rPr>
          <w:t>I’d won!</w:t>
        </w:r>
      </w:ins>
      <w:r w:rsidRPr="003E2CEF">
        <w:rPr>
          <w:rFonts w:ascii="Calibri" w:hAnsi="Calibri" w:cs="Calibri"/>
          <w:sz w:val="20"/>
          <w:szCs w:val="20"/>
        </w:rPr>
        <w:t xml:space="preserve"> </w:t>
      </w:r>
    </w:p>
    <w:p w14:paraId="7CE421EA" w14:textId="77777777" w:rsidR="00211ADE" w:rsidRDefault="00211ADE" w:rsidP="003E2CEF">
      <w:pPr>
        <w:widowControl w:val="0"/>
        <w:shd w:val="clear" w:color="auto" w:fill="FFFFFF"/>
        <w:spacing w:line="240" w:lineRule="auto"/>
        <w:rPr>
          <w:ins w:id="70" w:author="Admissionado LLC" w:date="2021-09-29T13:36:00Z"/>
          <w:rFonts w:ascii="Calibri" w:hAnsi="Calibri" w:cs="Calibri"/>
          <w:sz w:val="20"/>
          <w:szCs w:val="20"/>
        </w:rPr>
      </w:pPr>
    </w:p>
    <w:p w14:paraId="6B2E9DE8" w14:textId="16F4FBB1" w:rsidR="00211ADE" w:rsidRDefault="00211ADE" w:rsidP="003E2CEF">
      <w:pPr>
        <w:widowControl w:val="0"/>
        <w:shd w:val="clear" w:color="auto" w:fill="FFFFFF"/>
        <w:spacing w:line="240" w:lineRule="auto"/>
        <w:rPr>
          <w:ins w:id="71" w:author="Admissionado LLC" w:date="2021-09-29T13:37:00Z"/>
          <w:rFonts w:ascii="Calibri" w:hAnsi="Calibri" w:cs="Calibri"/>
          <w:sz w:val="20"/>
          <w:szCs w:val="20"/>
        </w:rPr>
      </w:pPr>
      <w:ins w:id="72" w:author="Admissionado LLC" w:date="2021-09-29T13:36:00Z">
        <w:r>
          <w:rPr>
            <w:rFonts w:ascii="Calibri" w:hAnsi="Calibri" w:cs="Calibri"/>
            <w:sz w:val="20"/>
            <w:szCs w:val="20"/>
          </w:rPr>
          <w:t>[</w:t>
        </w:r>
      </w:ins>
      <w:ins w:id="73" w:author="Admissionado LLC" w:date="2021-09-29T13:38:00Z">
        <w:r>
          <w:rPr>
            <w:rFonts w:ascii="Calibri" w:hAnsi="Calibri" w:cs="Calibri"/>
            <w:sz w:val="20"/>
            <w:szCs w:val="20"/>
          </w:rPr>
          <w:t>T</w:t>
        </w:r>
      </w:ins>
      <w:ins w:id="74" w:author="Admissionado LLC" w:date="2021-09-29T13:36:00Z">
        <w:r>
          <w:rPr>
            <w:rFonts w:ascii="Calibri" w:hAnsi="Calibri" w:cs="Calibri"/>
            <w:sz w:val="20"/>
            <w:szCs w:val="20"/>
          </w:rPr>
          <w:t>his opener is great, Riya</w:t>
        </w:r>
      </w:ins>
      <w:ins w:id="75" w:author="Admissionado LLC" w:date="2021-09-29T13:37:00Z">
        <w:r>
          <w:rPr>
            <w:rFonts w:ascii="Calibri" w:hAnsi="Calibri" w:cs="Calibri"/>
            <w:sz w:val="20"/>
            <w:szCs w:val="20"/>
          </w:rPr>
          <w:t>! Let’s try to keep the tenses consistent throughout. You start in one tense, and then shift back and forth throughout, and it gets a bit too complex.</w:t>
        </w:r>
      </w:ins>
    </w:p>
    <w:p w14:paraId="443F8062" w14:textId="77777777" w:rsidR="00211ADE" w:rsidRDefault="00211ADE" w:rsidP="003E2CEF">
      <w:pPr>
        <w:widowControl w:val="0"/>
        <w:shd w:val="clear" w:color="auto" w:fill="FFFFFF"/>
        <w:spacing w:line="240" w:lineRule="auto"/>
        <w:rPr>
          <w:ins w:id="76" w:author="Admissionado LLC" w:date="2021-09-29T13:37:00Z"/>
          <w:rFonts w:ascii="Calibri" w:hAnsi="Calibri" w:cs="Calibri"/>
          <w:sz w:val="20"/>
          <w:szCs w:val="20"/>
        </w:rPr>
      </w:pPr>
    </w:p>
    <w:p w14:paraId="00000003" w14:textId="52A7D112" w:rsidR="00786A8E" w:rsidRPr="003E2CEF" w:rsidRDefault="00211ADE" w:rsidP="003E2CEF">
      <w:pPr>
        <w:widowControl w:val="0"/>
        <w:shd w:val="clear" w:color="auto" w:fill="FFFFFF"/>
        <w:spacing w:line="240" w:lineRule="auto"/>
        <w:rPr>
          <w:rFonts w:ascii="Calibri" w:hAnsi="Calibri" w:cs="Calibri"/>
          <w:sz w:val="20"/>
          <w:szCs w:val="20"/>
        </w:rPr>
      </w:pPr>
      <w:ins w:id="77" w:author="Admissionado LLC" w:date="2021-09-29T13:37:00Z">
        <w:r>
          <w:rPr>
            <w:rFonts w:ascii="Calibri" w:hAnsi="Calibri" w:cs="Calibri"/>
            <w:sz w:val="20"/>
            <w:szCs w:val="20"/>
          </w:rPr>
          <w:t>We’ve helped you streamline this a bit for word count. Accept those changes.]</w:t>
        </w:r>
      </w:ins>
      <w:del w:id="78" w:author="Admissionado LLC" w:date="2021-09-29T13:36:00Z">
        <w:r w:rsidR="00273EED" w:rsidRPr="003E2CEF" w:rsidDel="00211ADE">
          <w:rPr>
            <w:rFonts w:ascii="Calibri" w:hAnsi="Calibri" w:cs="Calibri"/>
            <w:sz w:val="20"/>
            <w:szCs w:val="20"/>
          </w:rPr>
          <w:delText>Everyone was shocked that I was able to beat my opponent considering he was the one who usually beat me.</w:delText>
        </w:r>
      </w:del>
    </w:p>
    <w:p w14:paraId="52881D17" w14:textId="77777777" w:rsidR="001C6616" w:rsidRDefault="00273EED" w:rsidP="003E2CEF">
      <w:pPr>
        <w:widowControl w:val="0"/>
        <w:shd w:val="clear" w:color="auto" w:fill="FFFFFF"/>
        <w:spacing w:line="240" w:lineRule="auto"/>
        <w:rPr>
          <w:ins w:id="79" w:author="Admissionado LLC" w:date="2021-09-29T13:33:00Z"/>
          <w:rFonts w:ascii="Calibri" w:hAnsi="Calibri" w:cs="Calibri"/>
          <w:sz w:val="20"/>
          <w:szCs w:val="20"/>
        </w:rPr>
      </w:pPr>
      <w:r w:rsidRPr="003E2CEF">
        <w:rPr>
          <w:rFonts w:ascii="Calibri" w:hAnsi="Calibri" w:cs="Calibri"/>
          <w:sz w:val="20"/>
          <w:szCs w:val="20"/>
        </w:rPr>
        <w:tab/>
      </w:r>
    </w:p>
    <w:p w14:paraId="00000004" w14:textId="3F0BBF01" w:rsidR="00786A8E" w:rsidRDefault="00DA5EDD" w:rsidP="003E2CEF">
      <w:pPr>
        <w:widowControl w:val="0"/>
        <w:shd w:val="clear" w:color="auto" w:fill="FFFFFF"/>
        <w:spacing w:line="240" w:lineRule="auto"/>
        <w:rPr>
          <w:ins w:id="80" w:author="Admissionado LLC" w:date="2021-09-29T13:43:00Z"/>
          <w:rFonts w:ascii="Calibri" w:hAnsi="Calibri" w:cs="Calibri"/>
          <w:sz w:val="20"/>
          <w:szCs w:val="20"/>
        </w:rPr>
      </w:pPr>
      <w:ins w:id="81" w:author="Admissionado LLC" w:date="2021-09-29T13:41:00Z">
        <w:r>
          <w:rPr>
            <w:rFonts w:ascii="Calibri" w:hAnsi="Calibri" w:cs="Calibri"/>
            <w:sz w:val="20"/>
            <w:szCs w:val="20"/>
          </w:rPr>
          <w:t xml:space="preserve">Whether it’s at Karate, or in my STEM classes, </w:t>
        </w:r>
      </w:ins>
      <w:del w:id="82" w:author="Admissionado LLC" w:date="2021-09-29T13:41:00Z">
        <w:r w:rsidR="00273EED" w:rsidRPr="003E2CEF" w:rsidDel="00DA5EDD">
          <w:rPr>
            <w:rFonts w:ascii="Calibri" w:hAnsi="Calibri" w:cs="Calibri"/>
            <w:sz w:val="20"/>
            <w:szCs w:val="20"/>
          </w:rPr>
          <w:delText xml:space="preserve">My experience at the black-belt tournament isn’t unique: </w:delText>
        </w:r>
      </w:del>
      <w:r w:rsidR="00273EED" w:rsidRPr="003E2CEF">
        <w:rPr>
          <w:rFonts w:ascii="Calibri" w:hAnsi="Calibri" w:cs="Calibri"/>
          <w:sz w:val="20"/>
          <w:szCs w:val="20"/>
        </w:rPr>
        <w:t>I’m used to being</w:t>
      </w:r>
      <w:ins w:id="83" w:author="Admissionado LLC" w:date="2021-09-29T13:41:00Z">
        <w:r>
          <w:rPr>
            <w:rFonts w:ascii="Calibri" w:hAnsi="Calibri" w:cs="Calibri"/>
            <w:sz w:val="20"/>
            <w:szCs w:val="20"/>
          </w:rPr>
          <w:t xml:space="preserve"> one of </w:t>
        </w:r>
      </w:ins>
      <w:del w:id="84" w:author="Admissionado LLC" w:date="2021-09-29T13:42:00Z">
        <w:r w:rsidR="00273EED" w:rsidRPr="003E2CEF" w:rsidDel="00DA5EDD">
          <w:rPr>
            <w:rFonts w:ascii="Calibri" w:hAnsi="Calibri" w:cs="Calibri"/>
            <w:sz w:val="20"/>
            <w:szCs w:val="20"/>
          </w:rPr>
          <w:delText xml:space="preserve"> </w:delText>
        </w:r>
      </w:del>
      <w:r w:rsidR="00273EED" w:rsidRPr="003E2CEF">
        <w:rPr>
          <w:rFonts w:ascii="Calibri" w:hAnsi="Calibri" w:cs="Calibri"/>
          <w:sz w:val="20"/>
          <w:szCs w:val="20"/>
        </w:rPr>
        <w:t>the only girl</w:t>
      </w:r>
      <w:ins w:id="85" w:author="Admissionado LLC" w:date="2021-09-29T13:42:00Z">
        <w:r>
          <w:rPr>
            <w:rFonts w:ascii="Calibri" w:hAnsi="Calibri" w:cs="Calibri"/>
            <w:sz w:val="20"/>
            <w:szCs w:val="20"/>
          </w:rPr>
          <w:t>s</w:t>
        </w:r>
      </w:ins>
      <w:r w:rsidR="00273EED" w:rsidRPr="003E2CEF">
        <w:rPr>
          <w:rFonts w:ascii="Calibri" w:hAnsi="Calibri" w:cs="Calibri"/>
          <w:sz w:val="20"/>
          <w:szCs w:val="20"/>
        </w:rPr>
        <w:t xml:space="preserve"> in the room</w:t>
      </w:r>
      <w:del w:id="86" w:author="Admissionado LLC" w:date="2021-09-29T13:42:00Z">
        <w:r w:rsidR="00273EED" w:rsidRPr="003E2CEF" w:rsidDel="00DA5EDD">
          <w:rPr>
            <w:rFonts w:ascii="Calibri" w:hAnsi="Calibri" w:cs="Calibri"/>
            <w:sz w:val="20"/>
            <w:szCs w:val="20"/>
          </w:rPr>
          <w:delText xml:space="preserve"> whether it’s in STEM or karate, and my experiences in karate have prepared me for a future in STEM</w:delText>
        </w:r>
      </w:del>
      <w:r w:rsidR="00273EED" w:rsidRPr="003E2CEF">
        <w:rPr>
          <w:rFonts w:ascii="Calibri" w:hAnsi="Calibri" w:cs="Calibri"/>
          <w:sz w:val="20"/>
          <w:szCs w:val="20"/>
        </w:rPr>
        <w:t xml:space="preserve">. When I started karate as an eight year-old, there were </w:t>
      </w:r>
      <w:r w:rsidR="00273EED" w:rsidRPr="00DA5EDD">
        <w:rPr>
          <w:rFonts w:ascii="Calibri" w:hAnsi="Calibri" w:cs="Calibri"/>
          <w:sz w:val="20"/>
          <w:szCs w:val="20"/>
          <w:highlight w:val="yellow"/>
          <w:rPrChange w:id="87" w:author="Admissionado LLC" w:date="2021-09-29T13:42:00Z">
            <w:rPr>
              <w:rFonts w:ascii="Calibri" w:hAnsi="Calibri" w:cs="Calibri"/>
              <w:sz w:val="20"/>
              <w:szCs w:val="20"/>
            </w:rPr>
          </w:rPrChange>
        </w:rPr>
        <w:t>X</w:t>
      </w:r>
      <w:ins w:id="88" w:author="Admissionado LLC" w:date="2021-09-29T13:42:00Z">
        <w:r>
          <w:rPr>
            <w:rFonts w:ascii="Calibri" w:hAnsi="Calibri" w:cs="Calibri"/>
            <w:sz w:val="20"/>
            <w:szCs w:val="20"/>
          </w:rPr>
          <w:t>[Let’s set a figure for this.]</w:t>
        </w:r>
      </w:ins>
      <w:r w:rsidR="00273EED" w:rsidRPr="003E2CEF">
        <w:rPr>
          <w:rFonts w:ascii="Calibri" w:hAnsi="Calibri" w:cs="Calibri"/>
          <w:sz w:val="20"/>
          <w:szCs w:val="20"/>
        </w:rPr>
        <w:t xml:space="preserve"> other girls in my </w:t>
      </w:r>
      <w:del w:id="89" w:author="Admissionado LLC" w:date="2021-09-29T13:42:00Z">
        <w:r w:rsidR="00273EED" w:rsidRPr="003E2CEF" w:rsidDel="00DA5EDD">
          <w:rPr>
            <w:rFonts w:ascii="Calibri" w:hAnsi="Calibri" w:cs="Calibri"/>
            <w:sz w:val="20"/>
            <w:szCs w:val="20"/>
          </w:rPr>
          <w:delText xml:space="preserve">karate </w:delText>
        </w:r>
      </w:del>
      <w:r w:rsidR="00273EED" w:rsidRPr="003E2CEF">
        <w:rPr>
          <w:rFonts w:ascii="Calibri" w:hAnsi="Calibri" w:cs="Calibri"/>
          <w:sz w:val="20"/>
          <w:szCs w:val="20"/>
        </w:rPr>
        <w:t>class. As the years passed</w:t>
      </w:r>
      <w:ins w:id="90" w:author="Admissionado LLC" w:date="2021-09-29T13:42:00Z">
        <w:r>
          <w:rPr>
            <w:rFonts w:ascii="Calibri" w:hAnsi="Calibri" w:cs="Calibri"/>
            <w:sz w:val="20"/>
            <w:szCs w:val="20"/>
          </w:rPr>
          <w:t>, that number only decreased</w:t>
        </w:r>
      </w:ins>
      <w:del w:id="91" w:author="Admissionado LLC" w:date="2021-09-29T13:42:00Z">
        <w:r w:rsidR="00273EED" w:rsidRPr="003E2CEF" w:rsidDel="00DA5EDD">
          <w:rPr>
            <w:rFonts w:ascii="Calibri" w:hAnsi="Calibri" w:cs="Calibri"/>
            <w:sz w:val="20"/>
            <w:szCs w:val="20"/>
          </w:rPr>
          <w:delText xml:space="preserve"> and I moved up the ranks, the number of girls in my karate classes decreased</w:delText>
        </w:r>
      </w:del>
      <w:r w:rsidR="00273EED" w:rsidRPr="003E2CEF">
        <w:rPr>
          <w:rFonts w:ascii="Calibri" w:hAnsi="Calibri" w:cs="Calibri"/>
          <w:sz w:val="20"/>
          <w:szCs w:val="20"/>
        </w:rPr>
        <w:t xml:space="preserve">. </w:t>
      </w:r>
      <w:del w:id="92" w:author="Admissionado LLC" w:date="2021-09-29T13:42:00Z">
        <w:r w:rsidR="00273EED" w:rsidRPr="003E2CEF" w:rsidDel="00DA5EDD">
          <w:rPr>
            <w:rFonts w:ascii="Calibri" w:hAnsi="Calibri" w:cs="Calibri"/>
            <w:sz w:val="20"/>
            <w:szCs w:val="20"/>
          </w:rPr>
          <w:delText>At the time of this writing, I’m</w:delText>
        </w:r>
      </w:del>
      <w:ins w:id="93" w:author="Admissionado LLC" w:date="2021-09-29T13:42:00Z">
        <w:r>
          <w:rPr>
            <w:rFonts w:ascii="Calibri" w:hAnsi="Calibri" w:cs="Calibri"/>
            <w:sz w:val="20"/>
            <w:szCs w:val="20"/>
          </w:rPr>
          <w:t>Now, as</w:t>
        </w:r>
      </w:ins>
      <w:r w:rsidR="00273EED" w:rsidRPr="003E2CEF">
        <w:rPr>
          <w:rFonts w:ascii="Calibri" w:hAnsi="Calibri" w:cs="Calibri"/>
          <w:sz w:val="20"/>
          <w:szCs w:val="20"/>
        </w:rPr>
        <w:t xml:space="preserve"> a second-degree black belt, </w:t>
      </w:r>
      <w:del w:id="94" w:author="Admissionado LLC" w:date="2021-09-29T13:42:00Z">
        <w:r w:rsidR="00273EED" w:rsidRPr="003E2CEF" w:rsidDel="00DA5EDD">
          <w:rPr>
            <w:rFonts w:ascii="Calibri" w:hAnsi="Calibri" w:cs="Calibri"/>
            <w:sz w:val="20"/>
            <w:szCs w:val="20"/>
          </w:rPr>
          <w:delText xml:space="preserve">and </w:delText>
        </w:r>
      </w:del>
      <w:r w:rsidR="00273EED" w:rsidRPr="003E2CEF">
        <w:rPr>
          <w:rFonts w:ascii="Calibri" w:hAnsi="Calibri" w:cs="Calibri"/>
          <w:sz w:val="20"/>
          <w:szCs w:val="20"/>
        </w:rPr>
        <w:t>there’s only one other girl at my dojo who’s at the same level</w:t>
      </w:r>
      <w:del w:id="95" w:author="Admissionado LLC" w:date="2021-09-29T13:42:00Z">
        <w:r w:rsidR="00273EED" w:rsidRPr="003E2CEF" w:rsidDel="00DA5EDD">
          <w:rPr>
            <w:rFonts w:ascii="Calibri" w:hAnsi="Calibri" w:cs="Calibri"/>
            <w:sz w:val="20"/>
            <w:szCs w:val="20"/>
          </w:rPr>
          <w:delText xml:space="preserve"> that I am</w:delText>
        </w:r>
      </w:del>
      <w:r w:rsidR="00273EED" w:rsidRPr="003E2CEF">
        <w:rPr>
          <w:rFonts w:ascii="Calibri" w:hAnsi="Calibri" w:cs="Calibri"/>
          <w:sz w:val="20"/>
          <w:szCs w:val="20"/>
        </w:rPr>
        <w:t xml:space="preserve">. </w:t>
      </w:r>
      <w:del w:id="96" w:author="Admissionado LLC" w:date="2021-09-29T13:43:00Z">
        <w:r w:rsidR="00273EED" w:rsidRPr="003E2CEF" w:rsidDel="00DA5EDD">
          <w:rPr>
            <w:rFonts w:ascii="Calibri" w:hAnsi="Calibri" w:cs="Calibri"/>
            <w:sz w:val="20"/>
            <w:szCs w:val="20"/>
          </w:rPr>
          <w:delText>Likewise, in STEM, there have been a number of instances where I was the only girl in the room. For example</w:delText>
        </w:r>
      </w:del>
      <w:ins w:id="97" w:author="Admissionado LLC" w:date="2021-09-29T13:43:00Z">
        <w:r>
          <w:rPr>
            <w:rFonts w:ascii="Calibri" w:hAnsi="Calibri" w:cs="Calibri"/>
            <w:sz w:val="20"/>
            <w:szCs w:val="20"/>
          </w:rPr>
          <w:t>Similarly</w:t>
        </w:r>
      </w:ins>
      <w:r w:rsidR="00273EED" w:rsidRPr="003E2CEF">
        <w:rPr>
          <w:rFonts w:ascii="Calibri" w:hAnsi="Calibri" w:cs="Calibri"/>
          <w:sz w:val="20"/>
          <w:szCs w:val="20"/>
        </w:rPr>
        <w:t>, in my ninth-grade engineering class</w:t>
      </w:r>
      <w:ins w:id="98" w:author="Admissionado LLC" w:date="2021-09-29T13:43:00Z">
        <w:r>
          <w:rPr>
            <w:rFonts w:ascii="Calibri" w:hAnsi="Calibri" w:cs="Calibri"/>
            <w:sz w:val="20"/>
            <w:szCs w:val="20"/>
          </w:rPr>
          <w:t>,</w:t>
        </w:r>
      </w:ins>
      <w:r w:rsidR="00273EED" w:rsidRPr="003E2CEF">
        <w:rPr>
          <w:rFonts w:ascii="Calibri" w:hAnsi="Calibri" w:cs="Calibri"/>
          <w:sz w:val="20"/>
          <w:szCs w:val="20"/>
        </w:rPr>
        <w:t xml:space="preserve"> I was the only girl </w:t>
      </w:r>
      <w:del w:id="99" w:author="Admissionado LLC" w:date="2021-09-29T13:43:00Z">
        <w:r w:rsidR="00273EED" w:rsidRPr="003E2CEF" w:rsidDel="00DA5EDD">
          <w:rPr>
            <w:rFonts w:ascii="Calibri" w:hAnsi="Calibri" w:cs="Calibri"/>
            <w:sz w:val="20"/>
            <w:szCs w:val="20"/>
          </w:rPr>
          <w:delText xml:space="preserve">in my class </w:delText>
        </w:r>
      </w:del>
      <w:r w:rsidR="00273EED" w:rsidRPr="003E2CEF">
        <w:rPr>
          <w:rFonts w:ascii="Calibri" w:hAnsi="Calibri" w:cs="Calibri"/>
          <w:sz w:val="20"/>
          <w:szCs w:val="20"/>
        </w:rPr>
        <w:t xml:space="preserve">among thirty </w:t>
      </w:r>
      <w:del w:id="100" w:author="Admissionado LLC" w:date="2021-09-29T13:43:00Z">
        <w:r w:rsidR="00273EED" w:rsidRPr="003E2CEF" w:rsidDel="00DA5EDD">
          <w:rPr>
            <w:rFonts w:ascii="Calibri" w:hAnsi="Calibri" w:cs="Calibri"/>
            <w:sz w:val="20"/>
            <w:szCs w:val="20"/>
          </w:rPr>
          <w:delText xml:space="preserve">other </w:delText>
        </w:r>
      </w:del>
      <w:r w:rsidR="00273EED" w:rsidRPr="003E2CEF">
        <w:rPr>
          <w:rFonts w:ascii="Calibri" w:hAnsi="Calibri" w:cs="Calibri"/>
          <w:sz w:val="20"/>
          <w:szCs w:val="20"/>
        </w:rPr>
        <w:t>guys.</w:t>
      </w:r>
      <w:ins w:id="101" w:author="Admissionado LLC" w:date="2021-09-29T13:43:00Z">
        <w:r>
          <w:rPr>
            <w:rFonts w:ascii="Calibri" w:hAnsi="Calibri" w:cs="Calibri"/>
            <w:sz w:val="20"/>
            <w:szCs w:val="20"/>
          </w:rPr>
          <w:t xml:space="preserve">[Okay, we’ve got the picture now…but why does this matter? Right now you’re just providing facts about gender makeup in your activities…what’s the point? We shouldn’t ask the reader to intuit things or connect the dots. </w:t>
        </w:r>
      </w:ins>
      <w:ins w:id="102" w:author="Admissionado LLC" w:date="2021-09-29T13:44:00Z">
        <w:r>
          <w:rPr>
            <w:rFonts w:ascii="Calibri" w:hAnsi="Calibri" w:cs="Calibri"/>
            <w:sz w:val="20"/>
            <w:szCs w:val="20"/>
          </w:rPr>
          <w:t xml:space="preserve">Instead, we need to connect the dots for the reader. Why does this gender disparity matter to you? Why do </w:t>
        </w:r>
        <w:r w:rsidRPr="00DA5EDD">
          <w:rPr>
            <w:rFonts w:ascii="Calibri" w:hAnsi="Calibri" w:cs="Calibri"/>
            <w:b/>
            <w:sz w:val="20"/>
            <w:szCs w:val="20"/>
            <w:rPrChange w:id="103" w:author="Admissionado LLC" w:date="2021-09-29T13:44:00Z">
              <w:rPr>
                <w:rFonts w:ascii="Calibri" w:hAnsi="Calibri" w:cs="Calibri"/>
                <w:sz w:val="20"/>
                <w:szCs w:val="20"/>
              </w:rPr>
            </w:rPrChange>
          </w:rPr>
          <w:t>YOU</w:t>
        </w:r>
        <w:r>
          <w:rPr>
            <w:rFonts w:ascii="Calibri" w:hAnsi="Calibri" w:cs="Calibri"/>
            <w:sz w:val="20"/>
            <w:szCs w:val="20"/>
          </w:rPr>
          <w:t xml:space="preserve"> think it’s a problem?]</w:t>
        </w:r>
      </w:ins>
    </w:p>
    <w:p w14:paraId="71C26353" w14:textId="49694CC1" w:rsidR="00DA5EDD" w:rsidRDefault="00DA5EDD" w:rsidP="003E2CEF">
      <w:pPr>
        <w:widowControl w:val="0"/>
        <w:shd w:val="clear" w:color="auto" w:fill="FFFFFF"/>
        <w:spacing w:line="240" w:lineRule="auto"/>
        <w:rPr>
          <w:ins w:id="104" w:author="Admissionado LLC" w:date="2021-09-29T13:43:00Z"/>
          <w:rFonts w:ascii="Calibri" w:hAnsi="Calibri" w:cs="Calibri"/>
          <w:sz w:val="20"/>
          <w:szCs w:val="20"/>
        </w:rPr>
      </w:pPr>
    </w:p>
    <w:p w14:paraId="67B26DA4" w14:textId="43250B23" w:rsidR="00DA5EDD" w:rsidRDefault="00DA5EDD" w:rsidP="003E2CEF">
      <w:pPr>
        <w:widowControl w:val="0"/>
        <w:shd w:val="clear" w:color="auto" w:fill="FFFFFF"/>
        <w:spacing w:line="240" w:lineRule="auto"/>
        <w:rPr>
          <w:ins w:id="105" w:author="Admissionado LLC" w:date="2021-09-29T13:43:00Z"/>
          <w:rFonts w:ascii="Calibri" w:hAnsi="Calibri" w:cs="Calibri"/>
          <w:sz w:val="20"/>
          <w:szCs w:val="20"/>
        </w:rPr>
      </w:pPr>
    </w:p>
    <w:p w14:paraId="7F292064" w14:textId="77777777" w:rsidR="00DA5EDD" w:rsidRPr="003E2CEF" w:rsidRDefault="00DA5EDD" w:rsidP="003E2CEF">
      <w:pPr>
        <w:widowControl w:val="0"/>
        <w:shd w:val="clear" w:color="auto" w:fill="FFFFFF"/>
        <w:spacing w:line="240" w:lineRule="auto"/>
        <w:rPr>
          <w:rFonts w:ascii="Calibri" w:hAnsi="Calibri" w:cs="Calibri"/>
          <w:sz w:val="20"/>
          <w:szCs w:val="20"/>
        </w:rPr>
      </w:pPr>
    </w:p>
    <w:p w14:paraId="00000005" w14:textId="785482FC" w:rsidR="00786A8E" w:rsidRPr="003E2CEF" w:rsidRDefault="00273EED" w:rsidP="003E2CEF">
      <w:pPr>
        <w:widowControl w:val="0"/>
        <w:shd w:val="clear" w:color="auto" w:fill="FFFFFF"/>
        <w:spacing w:line="240" w:lineRule="auto"/>
        <w:rPr>
          <w:rFonts w:ascii="Calibri" w:hAnsi="Calibri" w:cs="Calibri"/>
          <w:sz w:val="20"/>
          <w:szCs w:val="20"/>
        </w:rPr>
      </w:pPr>
      <w:r w:rsidRPr="003E2CEF">
        <w:rPr>
          <w:rFonts w:ascii="Calibri" w:hAnsi="Calibri" w:cs="Calibri"/>
          <w:sz w:val="20"/>
          <w:szCs w:val="20"/>
        </w:rPr>
        <w:tab/>
      </w:r>
      <w:del w:id="106" w:author="Admissionado LLC" w:date="2021-09-29T13:44:00Z">
        <w:r w:rsidRPr="00C40E70" w:rsidDel="00C40E70">
          <w:rPr>
            <w:rFonts w:ascii="Calibri" w:hAnsi="Calibri" w:cs="Calibri"/>
            <w:sz w:val="20"/>
            <w:szCs w:val="20"/>
            <w:highlight w:val="yellow"/>
            <w:rPrChange w:id="107" w:author="Admissionado LLC" w:date="2021-09-29T13:46:00Z">
              <w:rPr>
                <w:rFonts w:ascii="Calibri" w:hAnsi="Calibri" w:cs="Calibri"/>
                <w:sz w:val="20"/>
                <w:szCs w:val="20"/>
              </w:rPr>
            </w:rPrChange>
          </w:rPr>
          <w:delText>Karate is well known for being a male-dominated sport</w:delText>
        </w:r>
      </w:del>
      <w:ins w:id="108" w:author="Admissionado LLC" w:date="2021-09-29T13:44:00Z">
        <w:r w:rsidR="00C40E70" w:rsidRPr="00C40E70">
          <w:rPr>
            <w:rFonts w:ascii="Calibri" w:hAnsi="Calibri" w:cs="Calibri"/>
            <w:sz w:val="20"/>
            <w:szCs w:val="20"/>
            <w:highlight w:val="yellow"/>
            <w:rPrChange w:id="109" w:author="Admissionado LLC" w:date="2021-09-29T13:46:00Z">
              <w:rPr>
                <w:rFonts w:ascii="Calibri" w:hAnsi="Calibri" w:cs="Calibri"/>
                <w:sz w:val="20"/>
                <w:szCs w:val="20"/>
              </w:rPr>
            </w:rPrChange>
          </w:rPr>
          <w:t>[this is repetitive]</w:t>
        </w:r>
      </w:ins>
      <w:r w:rsidRPr="00C40E70">
        <w:rPr>
          <w:rFonts w:ascii="Calibri" w:hAnsi="Calibri" w:cs="Calibri"/>
          <w:sz w:val="20"/>
          <w:szCs w:val="20"/>
          <w:highlight w:val="yellow"/>
          <w:rPrChange w:id="110" w:author="Admissionado LLC" w:date="2021-09-29T13:46:00Z">
            <w:rPr>
              <w:rFonts w:ascii="Calibri" w:hAnsi="Calibri" w:cs="Calibri"/>
              <w:sz w:val="20"/>
              <w:szCs w:val="20"/>
            </w:rPr>
          </w:rPrChange>
        </w:rPr>
        <w:t>.</w:t>
      </w:r>
      <w:del w:id="111" w:author="Admissionado LLC" w:date="2021-09-29T13:47:00Z">
        <w:r w:rsidRPr="00C40E70" w:rsidDel="00C40E70">
          <w:rPr>
            <w:rFonts w:ascii="Calibri" w:hAnsi="Calibri" w:cs="Calibri"/>
            <w:sz w:val="20"/>
            <w:szCs w:val="20"/>
            <w:highlight w:val="yellow"/>
            <w:rPrChange w:id="112" w:author="Admissionado LLC" w:date="2021-09-29T13:46:00Z">
              <w:rPr>
                <w:rFonts w:ascii="Calibri" w:hAnsi="Calibri" w:cs="Calibri"/>
                <w:sz w:val="20"/>
                <w:szCs w:val="20"/>
              </w:rPr>
            </w:rPrChange>
          </w:rPr>
          <w:delText xml:space="preserve"> Although this can be challenging for some girls, I definitely got used to it. The guys at my dojo would always tease me for being weaker than them, but I never took their jokes seriously.  I would persevere by training even harder and coming up with strategic moves so I could outsmart my opponent. In fact, I ended up beating one of the guys that used to tease me for being weak at one of our tournaments. This was because he was so confident in his strength that he did not think of smart strategies to take me out. Since the STEM field is male dominated as well, I know that there will always be men doubting my skills because of my gender, but karate has taught me to not take them seriously and to persevere to prove them wrong</w:delText>
        </w:r>
      </w:del>
      <w:r w:rsidRPr="00C40E70">
        <w:rPr>
          <w:rFonts w:ascii="Calibri" w:hAnsi="Calibri" w:cs="Calibri"/>
          <w:sz w:val="20"/>
          <w:szCs w:val="20"/>
          <w:highlight w:val="yellow"/>
          <w:rPrChange w:id="113" w:author="Admissionado LLC" w:date="2021-09-29T13:46:00Z">
            <w:rPr>
              <w:rFonts w:ascii="Calibri" w:hAnsi="Calibri" w:cs="Calibri"/>
              <w:sz w:val="20"/>
              <w:szCs w:val="20"/>
            </w:rPr>
          </w:rPrChange>
        </w:rPr>
        <w:t>.</w:t>
      </w:r>
      <w:ins w:id="114" w:author="Admissionado LLC" w:date="2021-09-29T13:46:00Z">
        <w:r w:rsidR="00C40E70">
          <w:rPr>
            <w:rFonts w:ascii="Calibri" w:hAnsi="Calibri" w:cs="Calibri"/>
            <w:sz w:val="20"/>
            <w:szCs w:val="20"/>
          </w:rPr>
          <w:t xml:space="preserve">[This paragraph can be cut. It’s simply repeating information we’ve already covered in this essay. </w:t>
        </w:r>
      </w:ins>
      <w:ins w:id="115" w:author="Admissionado LLC" w:date="2021-09-29T13:47:00Z">
        <w:r w:rsidR="00C40E70">
          <w:rPr>
            <w:rFonts w:ascii="Calibri" w:hAnsi="Calibri" w:cs="Calibri"/>
            <w:sz w:val="20"/>
            <w:szCs w:val="20"/>
          </w:rPr>
          <w:t>We need to get to talking about your future here. See more below.]</w:t>
        </w:r>
      </w:ins>
    </w:p>
    <w:p w14:paraId="05A2917D" w14:textId="77777777" w:rsidR="00C40E70" w:rsidRDefault="00273EED" w:rsidP="003E2CEF">
      <w:pPr>
        <w:widowControl w:val="0"/>
        <w:shd w:val="clear" w:color="auto" w:fill="FFFFFF"/>
        <w:spacing w:line="240" w:lineRule="auto"/>
        <w:rPr>
          <w:ins w:id="116" w:author="Admissionado LLC" w:date="2021-09-29T13:44:00Z"/>
          <w:rFonts w:ascii="Calibri" w:hAnsi="Calibri" w:cs="Calibri"/>
          <w:sz w:val="20"/>
          <w:szCs w:val="20"/>
        </w:rPr>
      </w:pPr>
      <w:r w:rsidRPr="003E2CEF">
        <w:rPr>
          <w:rFonts w:ascii="Calibri" w:hAnsi="Calibri" w:cs="Calibri"/>
          <w:sz w:val="20"/>
          <w:szCs w:val="20"/>
        </w:rPr>
        <w:tab/>
      </w:r>
    </w:p>
    <w:p w14:paraId="14708809" w14:textId="0D733B97" w:rsidR="001D2BC7" w:rsidRDefault="00273EED">
      <w:pPr>
        <w:widowControl w:val="0"/>
        <w:shd w:val="clear" w:color="auto" w:fill="FFFFFF"/>
        <w:spacing w:line="240" w:lineRule="auto"/>
        <w:ind w:firstLine="720"/>
        <w:rPr>
          <w:ins w:id="117" w:author="Admissionado LLC" w:date="2021-09-29T13:48:00Z"/>
          <w:rFonts w:ascii="Calibri" w:hAnsi="Calibri" w:cs="Calibri"/>
          <w:sz w:val="20"/>
          <w:szCs w:val="20"/>
        </w:rPr>
        <w:pPrChange w:id="118" w:author="Admissionado LLC" w:date="2021-09-29T13:48:00Z">
          <w:pPr>
            <w:widowControl w:val="0"/>
            <w:shd w:val="clear" w:color="auto" w:fill="FFFFFF"/>
            <w:spacing w:line="240" w:lineRule="auto"/>
          </w:pPr>
        </w:pPrChange>
      </w:pPr>
      <w:r w:rsidRPr="003E2CEF">
        <w:rPr>
          <w:rFonts w:ascii="Calibri" w:hAnsi="Calibri" w:cs="Calibri"/>
          <w:sz w:val="20"/>
          <w:szCs w:val="20"/>
        </w:rPr>
        <w:t xml:space="preserve">It’s not just the gender dynamics of STEM fields that karate has prepared me for: I see deep connections </w:t>
      </w:r>
      <w:r w:rsidRPr="001D2BC7">
        <w:rPr>
          <w:rFonts w:ascii="Calibri" w:hAnsi="Calibri" w:cs="Calibri"/>
          <w:sz w:val="20"/>
          <w:szCs w:val="20"/>
          <w:highlight w:val="yellow"/>
          <w:rPrChange w:id="119" w:author="Admissionado LLC" w:date="2021-09-29T13:48:00Z">
            <w:rPr>
              <w:rFonts w:ascii="Calibri" w:hAnsi="Calibri" w:cs="Calibri"/>
              <w:sz w:val="20"/>
              <w:szCs w:val="20"/>
            </w:rPr>
          </w:rPrChange>
        </w:rPr>
        <w:t xml:space="preserve">between STEM and karate. For instance, in order to perform karate moves properly you need to understand the physics behind how momentum works. Momentum is important in karate because you want to make sure that you are putting the correct amount of force into your punch at the correct time. Another example of how karate relates to STEM is pressure points. You must have a good understanding of the human body to understand where to apply force on a pressure point and why it works. Understanding why it works helps immensely in being able to locate the pressure point. Lastly, being able to locate your center of gravity is immensely important. This is because in karate there are different stances you may fight in; all of these stances require your center of gravity to be aligned in certain angles towards your opponent. Karate furthered my interest in </w:t>
      </w:r>
      <w:proofErr w:type="gramStart"/>
      <w:r w:rsidRPr="001D2BC7">
        <w:rPr>
          <w:rFonts w:ascii="Calibri" w:hAnsi="Calibri" w:cs="Calibri"/>
          <w:sz w:val="20"/>
          <w:szCs w:val="20"/>
          <w:highlight w:val="yellow"/>
          <w:rPrChange w:id="120" w:author="Admissionado LLC" w:date="2021-09-29T13:48:00Z">
            <w:rPr>
              <w:rFonts w:ascii="Calibri" w:hAnsi="Calibri" w:cs="Calibri"/>
              <w:sz w:val="20"/>
              <w:szCs w:val="20"/>
            </w:rPr>
          </w:rPrChange>
        </w:rPr>
        <w:t>STEM.</w:t>
      </w:r>
      <w:ins w:id="121" w:author="Admissionado LLC" w:date="2021-09-29T13:48:00Z">
        <w:r w:rsidR="001D2BC7">
          <w:rPr>
            <w:rFonts w:ascii="Calibri" w:hAnsi="Calibri" w:cs="Calibri"/>
            <w:sz w:val="20"/>
            <w:szCs w:val="20"/>
          </w:rPr>
          <w:t>[</w:t>
        </w:r>
        <w:proofErr w:type="gramEnd"/>
        <w:r w:rsidR="001D2BC7">
          <w:rPr>
            <w:rFonts w:ascii="Calibri" w:hAnsi="Calibri" w:cs="Calibri"/>
            <w:sz w:val="20"/>
            <w:szCs w:val="20"/>
          </w:rPr>
          <w:t xml:space="preserve">Okay, Riya, we think you’re on to something really interesting here, but it needs to be pushed a bit further. </w:t>
        </w:r>
      </w:ins>
    </w:p>
    <w:p w14:paraId="18C1B6E5" w14:textId="5A923B04" w:rsidR="001D2BC7" w:rsidRDefault="001D2BC7">
      <w:pPr>
        <w:widowControl w:val="0"/>
        <w:shd w:val="clear" w:color="auto" w:fill="FFFFFF"/>
        <w:spacing w:line="240" w:lineRule="auto"/>
        <w:ind w:firstLine="720"/>
        <w:rPr>
          <w:ins w:id="122" w:author="Admissionado LLC" w:date="2021-09-29T13:48:00Z"/>
          <w:rFonts w:ascii="Calibri" w:hAnsi="Calibri" w:cs="Calibri"/>
          <w:sz w:val="20"/>
          <w:szCs w:val="20"/>
        </w:rPr>
        <w:pPrChange w:id="123" w:author="Admissionado LLC" w:date="2021-09-29T13:48:00Z">
          <w:pPr>
            <w:widowControl w:val="0"/>
            <w:shd w:val="clear" w:color="auto" w:fill="FFFFFF"/>
            <w:spacing w:line="240" w:lineRule="auto"/>
          </w:pPr>
        </w:pPrChange>
      </w:pPr>
    </w:p>
    <w:p w14:paraId="36EF01C3" w14:textId="0A23729B" w:rsidR="001D2BC7" w:rsidRDefault="001D2BC7">
      <w:pPr>
        <w:widowControl w:val="0"/>
        <w:shd w:val="clear" w:color="auto" w:fill="FFFFFF"/>
        <w:spacing w:line="240" w:lineRule="auto"/>
        <w:ind w:firstLine="720"/>
        <w:rPr>
          <w:ins w:id="124" w:author="Admissionado LLC" w:date="2021-09-29T13:48:00Z"/>
          <w:rFonts w:ascii="Calibri" w:hAnsi="Calibri" w:cs="Calibri"/>
          <w:sz w:val="20"/>
          <w:szCs w:val="20"/>
        </w:rPr>
        <w:pPrChange w:id="125" w:author="Admissionado LLC" w:date="2021-09-29T13:48:00Z">
          <w:pPr>
            <w:widowControl w:val="0"/>
            <w:shd w:val="clear" w:color="auto" w:fill="FFFFFF"/>
            <w:spacing w:line="240" w:lineRule="auto"/>
          </w:pPr>
        </w:pPrChange>
      </w:pPr>
    </w:p>
    <w:p w14:paraId="0CF052D8" w14:textId="5CE4E390" w:rsidR="001D2BC7" w:rsidRDefault="001D2BC7">
      <w:pPr>
        <w:widowControl w:val="0"/>
        <w:shd w:val="clear" w:color="auto" w:fill="FFFFFF"/>
        <w:spacing w:line="240" w:lineRule="auto"/>
        <w:ind w:firstLine="720"/>
        <w:rPr>
          <w:ins w:id="126" w:author="Admissionado LLC" w:date="2021-09-29T13:49:00Z"/>
          <w:rFonts w:ascii="Calibri" w:hAnsi="Calibri" w:cs="Calibri"/>
          <w:sz w:val="20"/>
          <w:szCs w:val="20"/>
        </w:rPr>
        <w:pPrChange w:id="127" w:author="Admissionado LLC" w:date="2021-09-29T13:48:00Z">
          <w:pPr>
            <w:widowControl w:val="0"/>
            <w:shd w:val="clear" w:color="auto" w:fill="FFFFFF"/>
            <w:spacing w:line="240" w:lineRule="auto"/>
          </w:pPr>
        </w:pPrChange>
      </w:pPr>
      <w:ins w:id="128" w:author="Admissionado LLC" w:date="2021-09-29T13:48:00Z">
        <w:r>
          <w:rPr>
            <w:rFonts w:ascii="Calibri" w:hAnsi="Calibri" w:cs="Calibri"/>
            <w:sz w:val="20"/>
            <w:szCs w:val="20"/>
          </w:rPr>
          <w:t xml:space="preserve">The first half of this essay is great, it’s in the moment, vivid, and makes us cheer for your success. That’s awesome. Accept our changes to make it flow better for </w:t>
        </w:r>
      </w:ins>
      <w:ins w:id="129" w:author="Admissionado LLC" w:date="2021-09-29T13:49:00Z">
        <w:r>
          <w:rPr>
            <w:rFonts w:ascii="Calibri" w:hAnsi="Calibri" w:cs="Calibri"/>
            <w:sz w:val="20"/>
            <w:szCs w:val="20"/>
          </w:rPr>
          <w:t>the</w:t>
        </w:r>
      </w:ins>
      <w:ins w:id="130" w:author="Admissionado LLC" w:date="2021-09-29T13:48:00Z">
        <w:r>
          <w:rPr>
            <w:rFonts w:ascii="Calibri" w:hAnsi="Calibri" w:cs="Calibri"/>
            <w:sz w:val="20"/>
            <w:szCs w:val="20"/>
          </w:rPr>
          <w:t xml:space="preserve"> </w:t>
        </w:r>
      </w:ins>
      <w:ins w:id="131" w:author="Admissionado LLC" w:date="2021-09-29T13:49:00Z">
        <w:r>
          <w:rPr>
            <w:rFonts w:ascii="Calibri" w:hAnsi="Calibri" w:cs="Calibri"/>
            <w:sz w:val="20"/>
            <w:szCs w:val="20"/>
          </w:rPr>
          <w:t xml:space="preserve">next draft. Then, let’s cut that second to last paragraph that’s just repeating or re-wording what’s already been said. </w:t>
        </w:r>
      </w:ins>
    </w:p>
    <w:p w14:paraId="53FAECA5" w14:textId="5C554DE8" w:rsidR="001D2BC7" w:rsidRDefault="001D2BC7">
      <w:pPr>
        <w:widowControl w:val="0"/>
        <w:shd w:val="clear" w:color="auto" w:fill="FFFFFF"/>
        <w:spacing w:line="240" w:lineRule="auto"/>
        <w:ind w:firstLine="720"/>
        <w:rPr>
          <w:ins w:id="132" w:author="Admissionado LLC" w:date="2021-09-29T13:49:00Z"/>
          <w:rFonts w:ascii="Calibri" w:hAnsi="Calibri" w:cs="Calibri"/>
          <w:sz w:val="20"/>
          <w:szCs w:val="20"/>
        </w:rPr>
        <w:pPrChange w:id="133" w:author="Admissionado LLC" w:date="2021-09-29T13:48:00Z">
          <w:pPr>
            <w:widowControl w:val="0"/>
            <w:shd w:val="clear" w:color="auto" w:fill="FFFFFF"/>
            <w:spacing w:line="240" w:lineRule="auto"/>
          </w:pPr>
        </w:pPrChange>
      </w:pPr>
    </w:p>
    <w:p w14:paraId="4F9AA090" w14:textId="2E24A2A4" w:rsidR="001D2BC7" w:rsidRDefault="001D2BC7">
      <w:pPr>
        <w:widowControl w:val="0"/>
        <w:shd w:val="clear" w:color="auto" w:fill="FFFFFF"/>
        <w:spacing w:line="240" w:lineRule="auto"/>
        <w:ind w:firstLine="720"/>
        <w:rPr>
          <w:ins w:id="134" w:author="Admissionado LLC" w:date="2021-09-29T13:52:00Z"/>
          <w:rFonts w:ascii="Calibri" w:hAnsi="Calibri" w:cs="Calibri"/>
          <w:sz w:val="20"/>
          <w:szCs w:val="20"/>
        </w:rPr>
        <w:pPrChange w:id="135" w:author="Admissionado LLC" w:date="2021-09-29T13:48:00Z">
          <w:pPr>
            <w:widowControl w:val="0"/>
            <w:shd w:val="clear" w:color="auto" w:fill="FFFFFF"/>
            <w:spacing w:line="240" w:lineRule="auto"/>
          </w:pPr>
        </w:pPrChange>
      </w:pPr>
      <w:ins w:id="136" w:author="Admissionado LLC" w:date="2021-09-29T13:49:00Z">
        <w:r>
          <w:rPr>
            <w:rFonts w:ascii="Calibri" w:hAnsi="Calibri" w:cs="Calibri"/>
            <w:sz w:val="20"/>
            <w:szCs w:val="20"/>
          </w:rPr>
          <w:t>Then, let’s</w:t>
        </w:r>
        <w:r w:rsidR="0008611D">
          <w:rPr>
            <w:rFonts w:ascii="Calibri" w:hAnsi="Calibri" w:cs="Calibri"/>
            <w:sz w:val="20"/>
            <w:szCs w:val="20"/>
          </w:rPr>
          <w:t xml:space="preserve"> explore this idea of momentum and pressure, and how those relate to your obvious interest in promoting women</w:t>
        </w:r>
      </w:ins>
      <w:ins w:id="137" w:author="Admissionado LLC" w:date="2021-09-29T13:55:00Z">
        <w:r w:rsidR="00593ADA">
          <w:rPr>
            <w:rFonts w:ascii="Calibri" w:hAnsi="Calibri" w:cs="Calibri"/>
            <w:sz w:val="20"/>
            <w:szCs w:val="20"/>
          </w:rPr>
          <w:t>’s</w:t>
        </w:r>
      </w:ins>
      <w:ins w:id="138" w:author="Admissionado LLC" w:date="2021-09-29T13:49:00Z">
        <w:r w:rsidR="0008611D">
          <w:rPr>
            <w:rFonts w:ascii="Calibri" w:hAnsi="Calibri" w:cs="Calibri"/>
            <w:sz w:val="20"/>
            <w:szCs w:val="20"/>
          </w:rPr>
          <w:t xml:space="preserve"> empowerment in </w:t>
        </w:r>
      </w:ins>
      <w:ins w:id="139" w:author="Admissionado LLC" w:date="2021-09-29T13:50:00Z">
        <w:r w:rsidR="0008611D">
          <w:rPr>
            <w:rFonts w:ascii="Calibri" w:hAnsi="Calibri" w:cs="Calibri"/>
            <w:sz w:val="20"/>
            <w:szCs w:val="20"/>
          </w:rPr>
          <w:t xml:space="preserve">STEM. In </w:t>
        </w:r>
      </w:ins>
      <w:ins w:id="140" w:author="Admissionado LLC" w:date="2021-09-29T13:51:00Z">
        <w:r w:rsidR="0008611D">
          <w:rPr>
            <w:rFonts w:ascii="Calibri" w:hAnsi="Calibri" w:cs="Calibri"/>
            <w:sz w:val="20"/>
            <w:szCs w:val="20"/>
          </w:rPr>
          <w:t>addition</w:t>
        </w:r>
      </w:ins>
      <w:ins w:id="141" w:author="Admissionado LLC" w:date="2021-09-29T13:50:00Z">
        <w:r w:rsidR="0008611D">
          <w:rPr>
            <w:rFonts w:ascii="Calibri" w:hAnsi="Calibri" w:cs="Calibri"/>
            <w:sz w:val="20"/>
            <w:szCs w:val="20"/>
          </w:rPr>
          <w:t xml:space="preserve"> to talking about how the physics concept of momentum is </w:t>
        </w:r>
        <w:r w:rsidR="0008611D">
          <w:rPr>
            <w:rFonts w:ascii="Calibri" w:hAnsi="Calibri" w:cs="Calibri"/>
            <w:sz w:val="20"/>
            <w:szCs w:val="20"/>
          </w:rPr>
          <w:lastRenderedPageBreak/>
          <w:t xml:space="preserve">a </w:t>
        </w:r>
      </w:ins>
      <w:ins w:id="142" w:author="Admissionado LLC" w:date="2021-09-29T13:51:00Z">
        <w:r w:rsidR="0008611D">
          <w:rPr>
            <w:rFonts w:ascii="Calibri" w:hAnsi="Calibri" w:cs="Calibri"/>
            <w:sz w:val="20"/>
            <w:szCs w:val="20"/>
          </w:rPr>
          <w:t>through</w:t>
        </w:r>
      </w:ins>
      <w:ins w:id="143" w:author="Admissionado LLC" w:date="2021-09-29T13:50:00Z">
        <w:r w:rsidR="0008611D">
          <w:rPr>
            <w:rFonts w:ascii="Calibri" w:hAnsi="Calibri" w:cs="Calibri"/>
            <w:sz w:val="20"/>
            <w:szCs w:val="20"/>
          </w:rPr>
          <w:t xml:space="preserve"> line between your passion for </w:t>
        </w:r>
      </w:ins>
      <w:ins w:id="144" w:author="Admissionado LLC" w:date="2021-09-29T13:51:00Z">
        <w:r w:rsidR="0008611D">
          <w:rPr>
            <w:rFonts w:ascii="Calibri" w:hAnsi="Calibri" w:cs="Calibri"/>
            <w:sz w:val="20"/>
            <w:szCs w:val="20"/>
          </w:rPr>
          <w:t xml:space="preserve">Karate and STEM, let’s talk about how momentum is also important in the realm of advocating for girls getting involved in STEM. </w:t>
        </w:r>
        <w:r w:rsidR="00263B1D">
          <w:rPr>
            <w:rFonts w:ascii="Calibri" w:hAnsi="Calibri" w:cs="Calibri"/>
            <w:sz w:val="20"/>
            <w:szCs w:val="20"/>
          </w:rPr>
          <w:t>Have you taken action to encourage girls to explore STEM? If so, how</w:t>
        </w:r>
      </w:ins>
      <w:ins w:id="145" w:author="Admissionado LLC" w:date="2021-09-29T13:52:00Z">
        <w:r w:rsidR="00263B1D">
          <w:rPr>
            <w:rFonts w:ascii="Calibri" w:hAnsi="Calibri" w:cs="Calibri"/>
            <w:sz w:val="20"/>
            <w:szCs w:val="20"/>
          </w:rPr>
          <w:t xml:space="preserve">? How has momentum played a part in that advocacy? </w:t>
        </w:r>
      </w:ins>
    </w:p>
    <w:p w14:paraId="73AC7A17" w14:textId="3AD4B6C6" w:rsidR="00263B1D" w:rsidRDefault="00263B1D">
      <w:pPr>
        <w:widowControl w:val="0"/>
        <w:shd w:val="clear" w:color="auto" w:fill="FFFFFF"/>
        <w:spacing w:line="240" w:lineRule="auto"/>
        <w:ind w:firstLine="720"/>
        <w:rPr>
          <w:ins w:id="146" w:author="Admissionado LLC" w:date="2021-09-29T13:52:00Z"/>
          <w:rFonts w:ascii="Calibri" w:hAnsi="Calibri" w:cs="Calibri"/>
          <w:sz w:val="20"/>
          <w:szCs w:val="20"/>
        </w:rPr>
        <w:pPrChange w:id="147" w:author="Admissionado LLC" w:date="2021-09-29T13:48:00Z">
          <w:pPr>
            <w:widowControl w:val="0"/>
            <w:shd w:val="clear" w:color="auto" w:fill="FFFFFF"/>
            <w:spacing w:line="240" w:lineRule="auto"/>
          </w:pPr>
        </w:pPrChange>
      </w:pPr>
    </w:p>
    <w:p w14:paraId="40DB77C6" w14:textId="77777777" w:rsidR="00263B1D" w:rsidRDefault="00263B1D">
      <w:pPr>
        <w:widowControl w:val="0"/>
        <w:shd w:val="clear" w:color="auto" w:fill="FFFFFF"/>
        <w:spacing w:line="240" w:lineRule="auto"/>
        <w:ind w:firstLine="720"/>
        <w:rPr>
          <w:ins w:id="148" w:author="Admissionado LLC" w:date="2021-09-29T13:54:00Z"/>
          <w:rFonts w:ascii="Calibri" w:hAnsi="Calibri" w:cs="Calibri"/>
          <w:sz w:val="20"/>
          <w:szCs w:val="20"/>
        </w:rPr>
        <w:pPrChange w:id="149" w:author="Admissionado LLC" w:date="2021-09-29T13:48:00Z">
          <w:pPr>
            <w:widowControl w:val="0"/>
            <w:shd w:val="clear" w:color="auto" w:fill="FFFFFF"/>
            <w:spacing w:line="240" w:lineRule="auto"/>
          </w:pPr>
        </w:pPrChange>
      </w:pPr>
      <w:ins w:id="150" w:author="Admissionado LLC" w:date="2021-09-29T13:52:00Z">
        <w:r>
          <w:rPr>
            <w:rFonts w:ascii="Calibri" w:hAnsi="Calibri" w:cs="Calibri"/>
            <w:sz w:val="20"/>
            <w:szCs w:val="20"/>
          </w:rPr>
          <w:t xml:space="preserve">The same thing goes for the idea of pressure points. </w:t>
        </w:r>
      </w:ins>
      <w:ins w:id="151" w:author="Admissionado LLC" w:date="2021-09-29T13:53:00Z">
        <w:r>
          <w:rPr>
            <w:rFonts w:ascii="Calibri" w:hAnsi="Calibri" w:cs="Calibri"/>
            <w:sz w:val="20"/>
            <w:szCs w:val="20"/>
          </w:rPr>
          <w:t xml:space="preserve">Have you felt pressure to take certain paths in your life, and used your persistence and deftness to push back? </w:t>
        </w:r>
      </w:ins>
      <w:ins w:id="152" w:author="Admissionado LLC" w:date="2021-09-29T13:54:00Z">
        <w:r>
          <w:rPr>
            <w:rFonts w:ascii="Calibri" w:hAnsi="Calibri" w:cs="Calibri"/>
            <w:sz w:val="20"/>
            <w:szCs w:val="20"/>
          </w:rPr>
          <w:t xml:space="preserve">How? </w:t>
        </w:r>
      </w:ins>
      <w:ins w:id="153" w:author="Admissionado LLC" w:date="2021-09-29T13:53:00Z">
        <w:r>
          <w:rPr>
            <w:rFonts w:ascii="Calibri" w:hAnsi="Calibri" w:cs="Calibri"/>
            <w:sz w:val="20"/>
            <w:szCs w:val="20"/>
          </w:rPr>
          <w:t xml:space="preserve"> </w:t>
        </w:r>
      </w:ins>
    </w:p>
    <w:p w14:paraId="073263F9" w14:textId="77777777" w:rsidR="00263B1D" w:rsidRDefault="00263B1D">
      <w:pPr>
        <w:widowControl w:val="0"/>
        <w:shd w:val="clear" w:color="auto" w:fill="FFFFFF"/>
        <w:spacing w:line="240" w:lineRule="auto"/>
        <w:ind w:firstLine="720"/>
        <w:rPr>
          <w:ins w:id="154" w:author="Admissionado LLC" w:date="2021-09-29T13:54:00Z"/>
          <w:rFonts w:ascii="Calibri" w:hAnsi="Calibri" w:cs="Calibri"/>
          <w:sz w:val="20"/>
          <w:szCs w:val="20"/>
        </w:rPr>
        <w:pPrChange w:id="155" w:author="Admissionado LLC" w:date="2021-09-29T13:48:00Z">
          <w:pPr>
            <w:widowControl w:val="0"/>
            <w:shd w:val="clear" w:color="auto" w:fill="FFFFFF"/>
            <w:spacing w:line="240" w:lineRule="auto"/>
          </w:pPr>
        </w:pPrChange>
      </w:pPr>
    </w:p>
    <w:p w14:paraId="0D748B7F" w14:textId="6CC0187B" w:rsidR="00263B1D" w:rsidRDefault="00263B1D">
      <w:pPr>
        <w:widowControl w:val="0"/>
        <w:shd w:val="clear" w:color="auto" w:fill="FFFFFF"/>
        <w:spacing w:line="240" w:lineRule="auto"/>
        <w:ind w:firstLine="720"/>
        <w:rPr>
          <w:ins w:id="156" w:author="Admissionado LLC" w:date="2021-09-29T13:58:00Z"/>
          <w:rFonts w:ascii="Calibri" w:hAnsi="Calibri" w:cs="Calibri"/>
          <w:sz w:val="20"/>
          <w:szCs w:val="20"/>
        </w:rPr>
        <w:pPrChange w:id="157" w:author="Admissionado LLC" w:date="2021-09-29T13:55:00Z">
          <w:pPr>
            <w:widowControl w:val="0"/>
            <w:shd w:val="clear" w:color="auto" w:fill="FFFFFF"/>
            <w:spacing w:line="240" w:lineRule="auto"/>
          </w:pPr>
        </w:pPrChange>
      </w:pPr>
      <w:ins w:id="158" w:author="Admissionado LLC" w:date="2021-09-29T13:54:00Z">
        <w:r>
          <w:rPr>
            <w:rFonts w:ascii="Calibri" w:hAnsi="Calibri" w:cs="Calibri"/>
            <w:sz w:val="20"/>
            <w:szCs w:val="20"/>
          </w:rPr>
          <w:t xml:space="preserve">Once we’ve established that connection, </w:t>
        </w:r>
      </w:ins>
      <w:ins w:id="159" w:author="Admissionado LLC" w:date="2021-09-29T13:53:00Z">
        <w:r>
          <w:rPr>
            <w:rFonts w:ascii="Calibri" w:hAnsi="Calibri" w:cs="Calibri"/>
            <w:sz w:val="20"/>
            <w:szCs w:val="20"/>
          </w:rPr>
          <w:t xml:space="preserve">let’s try to </w:t>
        </w:r>
      </w:ins>
      <w:ins w:id="160" w:author="Admissionado LLC" w:date="2021-09-29T13:54:00Z">
        <w:r>
          <w:rPr>
            <w:rFonts w:ascii="Calibri" w:hAnsi="Calibri" w:cs="Calibri"/>
            <w:sz w:val="20"/>
            <w:szCs w:val="20"/>
          </w:rPr>
          <w:t>again go beyond the</w:t>
        </w:r>
      </w:ins>
      <w:ins w:id="161" w:author="Admissionado LLC" w:date="2021-09-29T13:53:00Z">
        <w:r>
          <w:rPr>
            <w:rFonts w:ascii="Calibri" w:hAnsi="Calibri" w:cs="Calibri"/>
            <w:sz w:val="20"/>
            <w:szCs w:val="20"/>
          </w:rPr>
          <w:t xml:space="preserve"> literal physics/STEM-related topic of pressure/anatomy, and dig for a deeper connection about how you see yourself </w:t>
        </w:r>
      </w:ins>
      <w:ins w:id="162" w:author="Admissionado LLC" w:date="2021-09-29T13:54:00Z">
        <w:r>
          <w:rPr>
            <w:rFonts w:ascii="Calibri" w:hAnsi="Calibri" w:cs="Calibri"/>
            <w:sz w:val="20"/>
            <w:szCs w:val="20"/>
          </w:rPr>
          <w:t>pressuring institutions and driving cultural change in the direction of</w:t>
        </w:r>
      </w:ins>
      <w:ins w:id="163" w:author="Admissionado LLC" w:date="2021-09-29T13:53:00Z">
        <w:r>
          <w:rPr>
            <w:rFonts w:ascii="Calibri" w:hAnsi="Calibri" w:cs="Calibri"/>
            <w:sz w:val="20"/>
            <w:szCs w:val="20"/>
          </w:rPr>
          <w:t xml:space="preserve"> women</w:t>
        </w:r>
      </w:ins>
      <w:ins w:id="164" w:author="Admissionado LLC" w:date="2021-09-29T13:54:00Z">
        <w:r>
          <w:rPr>
            <w:rFonts w:ascii="Calibri" w:hAnsi="Calibri" w:cs="Calibri"/>
            <w:sz w:val="20"/>
            <w:szCs w:val="20"/>
          </w:rPr>
          <w:t xml:space="preserve">’s empowerment in STEM in the future. </w:t>
        </w:r>
      </w:ins>
      <w:ins w:id="165" w:author="Admissionado LLC" w:date="2021-09-29T13:55:00Z">
        <w:r>
          <w:rPr>
            <w:rFonts w:ascii="Calibri" w:hAnsi="Calibri" w:cs="Calibri"/>
            <w:sz w:val="20"/>
            <w:szCs w:val="20"/>
          </w:rPr>
          <w:t xml:space="preserve">How will you do that in college? How </w:t>
        </w:r>
      </w:ins>
      <w:ins w:id="166" w:author="Admissionado LLC" w:date="2021-09-29T13:56:00Z">
        <w:r w:rsidR="00593ADA">
          <w:rPr>
            <w:rFonts w:ascii="Calibri" w:hAnsi="Calibri" w:cs="Calibri"/>
            <w:sz w:val="20"/>
            <w:szCs w:val="20"/>
          </w:rPr>
          <w:t>do you envision yourself</w:t>
        </w:r>
      </w:ins>
      <w:ins w:id="167" w:author="Admissionado LLC" w:date="2021-09-29T13:55:00Z">
        <w:r w:rsidR="00593ADA">
          <w:rPr>
            <w:rFonts w:ascii="Calibri" w:hAnsi="Calibri" w:cs="Calibri"/>
            <w:sz w:val="20"/>
            <w:szCs w:val="20"/>
          </w:rPr>
          <w:t xml:space="preserve"> using the</w:t>
        </w:r>
        <w:r>
          <w:rPr>
            <w:rFonts w:ascii="Calibri" w:hAnsi="Calibri" w:cs="Calibri"/>
            <w:sz w:val="20"/>
            <w:szCs w:val="20"/>
          </w:rPr>
          <w:t xml:space="preserve"> expanded resources of a university environment to keep that pressure on?</w:t>
        </w:r>
      </w:ins>
    </w:p>
    <w:p w14:paraId="5BD96219" w14:textId="3A00F38E" w:rsidR="00273EED" w:rsidRDefault="00273EED" w:rsidP="00273EED">
      <w:pPr>
        <w:widowControl w:val="0"/>
        <w:shd w:val="clear" w:color="auto" w:fill="FFFFFF"/>
        <w:spacing w:line="240" w:lineRule="auto"/>
        <w:rPr>
          <w:ins w:id="168" w:author="Admissionado LLC" w:date="2021-09-29T13:59:00Z"/>
          <w:rFonts w:ascii="Calibri" w:hAnsi="Calibri" w:cs="Calibri"/>
          <w:sz w:val="20"/>
          <w:szCs w:val="20"/>
        </w:rPr>
      </w:pPr>
    </w:p>
    <w:p w14:paraId="518C5BD6" w14:textId="10AC0500" w:rsidR="00273EED" w:rsidRDefault="00273EED" w:rsidP="00273EED">
      <w:pPr>
        <w:widowControl w:val="0"/>
        <w:shd w:val="clear" w:color="auto" w:fill="FFFFFF"/>
        <w:spacing w:line="240" w:lineRule="auto"/>
        <w:rPr>
          <w:ins w:id="169" w:author="Admissionado LLC" w:date="2021-09-29T13:59:00Z"/>
          <w:rFonts w:ascii="Calibri" w:hAnsi="Calibri" w:cs="Calibri"/>
          <w:sz w:val="20"/>
          <w:szCs w:val="20"/>
        </w:rPr>
      </w:pPr>
    </w:p>
    <w:p w14:paraId="324885D3" w14:textId="30A8C80B" w:rsidR="00273EED" w:rsidRDefault="00273EED" w:rsidP="00273EED">
      <w:pPr>
        <w:widowControl w:val="0"/>
        <w:shd w:val="clear" w:color="auto" w:fill="FFFFFF"/>
        <w:spacing w:line="240" w:lineRule="auto"/>
        <w:rPr>
          <w:ins w:id="170" w:author="Admissionado LLC" w:date="2021-09-29T13:58:00Z"/>
          <w:rFonts w:ascii="Calibri" w:hAnsi="Calibri" w:cs="Calibri"/>
          <w:sz w:val="20"/>
          <w:szCs w:val="20"/>
        </w:rPr>
      </w:pPr>
      <w:ins w:id="171" w:author="Admissionado LLC" w:date="2021-09-29T13:59:00Z">
        <w:r>
          <w:rPr>
            <w:rFonts w:ascii="Calibri" w:hAnsi="Calibri" w:cs="Calibri"/>
            <w:sz w:val="20"/>
            <w:szCs w:val="20"/>
          </w:rPr>
          <w:t xml:space="preserve">Give this a try for the second half of this essay for the next draft. Looking forward to it! </w:t>
        </w:r>
      </w:ins>
    </w:p>
    <w:p w14:paraId="2DFC1010" w14:textId="77777777" w:rsidR="00273EED" w:rsidRPr="003E2CEF" w:rsidRDefault="00273EED" w:rsidP="00273EED">
      <w:pPr>
        <w:widowControl w:val="0"/>
        <w:shd w:val="clear" w:color="auto" w:fill="FFFFFF"/>
        <w:spacing w:line="240" w:lineRule="auto"/>
        <w:rPr>
          <w:rFonts w:ascii="Calibri" w:hAnsi="Calibri" w:cs="Calibri"/>
          <w:sz w:val="20"/>
          <w:szCs w:val="20"/>
        </w:rPr>
      </w:pPr>
    </w:p>
    <w:sectPr w:rsidR="00273EED" w:rsidRPr="003E2C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28142" w14:textId="77777777" w:rsidR="003F5245" w:rsidRDefault="003F5245" w:rsidP="003F5245">
      <w:pPr>
        <w:spacing w:line="240" w:lineRule="auto"/>
      </w:pPr>
      <w:r>
        <w:separator/>
      </w:r>
    </w:p>
  </w:endnote>
  <w:endnote w:type="continuationSeparator" w:id="0">
    <w:p w14:paraId="4FF12BAC" w14:textId="77777777" w:rsidR="003F5245" w:rsidRDefault="003F5245" w:rsidP="003F5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F2F35" w14:textId="77777777" w:rsidR="003F5245" w:rsidRDefault="003F5245" w:rsidP="003F5245">
      <w:pPr>
        <w:spacing w:line="240" w:lineRule="auto"/>
      </w:pPr>
      <w:r>
        <w:separator/>
      </w:r>
    </w:p>
  </w:footnote>
  <w:footnote w:type="continuationSeparator" w:id="0">
    <w:p w14:paraId="0785A66D" w14:textId="77777777" w:rsidR="003F5245" w:rsidRDefault="003F5245" w:rsidP="003F5245">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ssionado LLC">
    <w15:presenceInfo w15:providerId="None" w15:userId="Admissionado LL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8E"/>
    <w:rsid w:val="0008611D"/>
    <w:rsid w:val="001C6616"/>
    <w:rsid w:val="001D2BC7"/>
    <w:rsid w:val="00211ADE"/>
    <w:rsid w:val="00263B1D"/>
    <w:rsid w:val="00273EED"/>
    <w:rsid w:val="003E2CEF"/>
    <w:rsid w:val="003F5245"/>
    <w:rsid w:val="00593ADA"/>
    <w:rsid w:val="0060594D"/>
    <w:rsid w:val="00605966"/>
    <w:rsid w:val="00786A8E"/>
    <w:rsid w:val="007F1BBC"/>
    <w:rsid w:val="008978CD"/>
    <w:rsid w:val="00C40E70"/>
    <w:rsid w:val="00DA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61DD4"/>
  <w15:docId w15:val="{AF29A493-7A1C-43EA-9D73-86432A4C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0E7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0E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Murugan, Senthil</dc:creator>
  <cp:lastModifiedBy>Murugan, Senthil</cp:lastModifiedBy>
  <cp:revision>2</cp:revision>
  <dcterms:created xsi:type="dcterms:W3CDTF">2021-10-03T04:59:00Z</dcterms:created>
  <dcterms:modified xsi:type="dcterms:W3CDTF">2021-10-03T04:59:00Z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2021-10-03T04:58:58Z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fcb707a7-f0a6-4bbb-8ded-efd41d3241c2</vt:lpwstr>
  </property>
  <property fmtid="{D5CDD505-2E9C-101B-9397-08002B2CF9AE}" pid="8" name="MSIP_Label_e81acc0d-dcc4-4dc9-a2c5-be70b05a2fe6_ContentBits">
    <vt:lpwstr>0</vt:lpwstr>
  </property>
</Properties>
</file>