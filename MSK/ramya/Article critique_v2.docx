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61D" w:rsidRPr="006E5A19" w:rsidRDefault="006E5A19" w:rsidP="0088798D">
      <w:pPr>
        <w:jc w:val="center"/>
        <w:rPr>
          <w:rFonts w:ascii="Times New Roman" w:hAnsi="Times New Roman" w:cs="Times New Roman"/>
          <w:sz w:val="24"/>
          <w:szCs w:val="24"/>
          <w:shd w:val="clear" w:color="auto" w:fill="FFFFFF"/>
        </w:rPr>
      </w:pPr>
      <w:r w:rsidRPr="006E5A19">
        <w:rPr>
          <w:rFonts w:ascii="Times New Roman" w:hAnsi="Times New Roman" w:cs="Times New Roman"/>
          <w:sz w:val="24"/>
          <w:szCs w:val="24"/>
          <w:shd w:val="clear" w:color="auto" w:fill="FFFFFF"/>
        </w:rPr>
        <w:t>Title</w:t>
      </w:r>
    </w:p>
    <w:p w:rsidR="006E5A19" w:rsidRPr="006E5A19" w:rsidRDefault="00134EA8" w:rsidP="00134EA8">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6E5A19" w:rsidRPr="006E5A19">
        <w:rPr>
          <w:rFonts w:ascii="Times New Roman" w:hAnsi="Times New Roman" w:cs="Times New Roman"/>
          <w:sz w:val="24"/>
          <w:szCs w:val="24"/>
          <w:shd w:val="clear" w:color="auto" w:fill="FFFFFF"/>
        </w:rPr>
        <w:t>The title of the article</w:t>
      </w:r>
      <w:ins w:id="0" w:author="Merck &amp; Co., Inc." w:date="2014-11-26T00:34:00Z">
        <w:r w:rsidR="00A161A3">
          <w:rPr>
            <w:rFonts w:ascii="Times New Roman" w:hAnsi="Times New Roman" w:cs="Times New Roman"/>
            <w:sz w:val="24"/>
            <w:szCs w:val="24"/>
            <w:shd w:val="clear" w:color="auto" w:fill="FFFFFF"/>
          </w:rPr>
          <w:t xml:space="preserve"> being reviewed</w:t>
        </w:r>
      </w:ins>
      <w:r w:rsidR="006E5A19" w:rsidRPr="006E5A19">
        <w:rPr>
          <w:rFonts w:ascii="Times New Roman" w:hAnsi="Times New Roman" w:cs="Times New Roman"/>
          <w:sz w:val="24"/>
          <w:szCs w:val="24"/>
          <w:shd w:val="clear" w:color="auto" w:fill="FFFFFF"/>
        </w:rPr>
        <w:t xml:space="preserve"> is “Yoga for improving sleep quality and quality of life for older adult.”</w:t>
      </w:r>
      <w:r w:rsidR="00EF791C">
        <w:rPr>
          <w:rFonts w:ascii="Times New Roman" w:hAnsi="Times New Roman" w:cs="Times New Roman"/>
          <w:sz w:val="24"/>
          <w:szCs w:val="24"/>
          <w:shd w:val="clear" w:color="auto" w:fill="FFFFFF"/>
        </w:rPr>
        <w:t xml:space="preserve">  The title of the article seemed to be long and the wording “quality and quality” seems to be repetitious for the readers who have not read the article. As a first time reader it is a bit ambiguous if the word quantity was misspelled for quality. However, after reading the article the title does </w:t>
      </w:r>
      <w:r w:rsidR="00A964BB">
        <w:rPr>
          <w:rFonts w:ascii="Times New Roman" w:hAnsi="Times New Roman" w:cs="Times New Roman"/>
          <w:sz w:val="24"/>
          <w:szCs w:val="24"/>
          <w:shd w:val="clear" w:color="auto" w:fill="FFFFFF"/>
        </w:rPr>
        <w:t>make</w:t>
      </w:r>
      <w:del w:id="1" w:author="Merck &amp; Co., Inc." w:date="2014-11-26T00:37:00Z">
        <w:r w:rsidR="00A964BB" w:rsidDel="00A161A3">
          <w:rPr>
            <w:rFonts w:ascii="Times New Roman" w:hAnsi="Times New Roman" w:cs="Times New Roman"/>
            <w:sz w:val="24"/>
            <w:szCs w:val="24"/>
            <w:shd w:val="clear" w:color="auto" w:fill="FFFFFF"/>
          </w:rPr>
          <w:delText>s</w:delText>
        </w:r>
        <w:r w:rsidR="00EF791C" w:rsidDel="00A161A3">
          <w:rPr>
            <w:rFonts w:ascii="Times New Roman" w:hAnsi="Times New Roman" w:cs="Times New Roman"/>
            <w:sz w:val="24"/>
            <w:szCs w:val="24"/>
            <w:shd w:val="clear" w:color="auto" w:fill="FFFFFF"/>
          </w:rPr>
          <w:delText xml:space="preserve"> a</w:delText>
        </w:r>
      </w:del>
      <w:r w:rsidR="00EF791C">
        <w:rPr>
          <w:rFonts w:ascii="Times New Roman" w:hAnsi="Times New Roman" w:cs="Times New Roman"/>
          <w:sz w:val="24"/>
          <w:szCs w:val="24"/>
          <w:shd w:val="clear" w:color="auto" w:fill="FFFFFF"/>
        </w:rPr>
        <w:t xml:space="preserve"> sense since the article discusses the sleep quality as well as other qualities such as</w:t>
      </w:r>
      <w:r w:rsidR="00A964BB">
        <w:rPr>
          <w:rFonts w:ascii="Times New Roman" w:hAnsi="Times New Roman" w:cs="Times New Roman"/>
          <w:sz w:val="24"/>
          <w:szCs w:val="24"/>
          <w:shd w:val="clear" w:color="auto" w:fill="FFFFFF"/>
        </w:rPr>
        <w:t xml:space="preserve"> the</w:t>
      </w:r>
      <w:r w:rsidR="00EF791C">
        <w:rPr>
          <w:rFonts w:ascii="Times New Roman" w:hAnsi="Times New Roman" w:cs="Times New Roman"/>
          <w:sz w:val="24"/>
          <w:szCs w:val="24"/>
          <w:shd w:val="clear" w:color="auto" w:fill="FFFFFF"/>
        </w:rPr>
        <w:t xml:space="preserve"> emotion</w:t>
      </w:r>
      <w:r w:rsidR="00A964BB">
        <w:rPr>
          <w:rFonts w:ascii="Times New Roman" w:hAnsi="Times New Roman" w:cs="Times New Roman"/>
          <w:sz w:val="24"/>
          <w:szCs w:val="24"/>
          <w:shd w:val="clear" w:color="auto" w:fill="FFFFFF"/>
        </w:rPr>
        <w:t>al</w:t>
      </w:r>
      <w:r w:rsidR="00EF791C">
        <w:rPr>
          <w:rFonts w:ascii="Times New Roman" w:hAnsi="Times New Roman" w:cs="Times New Roman"/>
          <w:sz w:val="24"/>
          <w:szCs w:val="24"/>
          <w:shd w:val="clear" w:color="auto" w:fill="FFFFFF"/>
        </w:rPr>
        <w:t>, physical</w:t>
      </w:r>
      <w:r w:rsidR="00A964BB">
        <w:rPr>
          <w:rFonts w:ascii="Times New Roman" w:hAnsi="Times New Roman" w:cs="Times New Roman"/>
          <w:sz w:val="24"/>
          <w:szCs w:val="24"/>
          <w:shd w:val="clear" w:color="auto" w:fill="FFFFFF"/>
        </w:rPr>
        <w:t xml:space="preserve"> and psychological </w:t>
      </w:r>
      <w:del w:id="2" w:author="Merck &amp; Co., Inc." w:date="2014-11-26T00:37:00Z">
        <w:r w:rsidR="00A964BB" w:rsidDel="00A161A3">
          <w:rPr>
            <w:rFonts w:ascii="Times New Roman" w:hAnsi="Times New Roman" w:cs="Times New Roman"/>
            <w:sz w:val="24"/>
            <w:szCs w:val="24"/>
            <w:shd w:val="clear" w:color="auto" w:fill="FFFFFF"/>
          </w:rPr>
          <w:delText>well being</w:delText>
        </w:r>
      </w:del>
      <w:ins w:id="3" w:author="Merck &amp; Co., Inc." w:date="2014-11-26T00:37:00Z">
        <w:r w:rsidR="00A161A3">
          <w:rPr>
            <w:rFonts w:ascii="Times New Roman" w:hAnsi="Times New Roman" w:cs="Times New Roman"/>
            <w:sz w:val="24"/>
            <w:szCs w:val="24"/>
            <w:shd w:val="clear" w:color="auto" w:fill="FFFFFF"/>
          </w:rPr>
          <w:t>wellbeing</w:t>
        </w:r>
      </w:ins>
      <w:r w:rsidR="00EF791C">
        <w:rPr>
          <w:rFonts w:ascii="Times New Roman" w:hAnsi="Times New Roman" w:cs="Times New Roman"/>
          <w:sz w:val="24"/>
          <w:szCs w:val="24"/>
          <w:shd w:val="clear" w:color="auto" w:fill="FFFFFF"/>
        </w:rPr>
        <w:t xml:space="preserve"> that improve</w:t>
      </w:r>
      <w:r w:rsidR="00A964BB">
        <w:rPr>
          <w:rFonts w:ascii="Times New Roman" w:hAnsi="Times New Roman" w:cs="Times New Roman"/>
          <w:sz w:val="24"/>
          <w:szCs w:val="24"/>
          <w:shd w:val="clear" w:color="auto" w:fill="FFFFFF"/>
        </w:rPr>
        <w:t xml:space="preserve">s with yoga intervention in the </w:t>
      </w:r>
      <w:r w:rsidR="00EF791C">
        <w:rPr>
          <w:rFonts w:ascii="Times New Roman" w:hAnsi="Times New Roman" w:cs="Times New Roman"/>
          <w:sz w:val="24"/>
          <w:szCs w:val="24"/>
          <w:shd w:val="clear" w:color="auto" w:fill="FFFFFF"/>
        </w:rPr>
        <w:t xml:space="preserve">elderly population. </w:t>
      </w:r>
      <w:r w:rsidR="0015330D">
        <w:rPr>
          <w:rFonts w:ascii="Times New Roman" w:hAnsi="Times New Roman" w:cs="Times New Roman"/>
          <w:sz w:val="24"/>
          <w:szCs w:val="24"/>
          <w:shd w:val="clear" w:color="auto" w:fill="FFFFFF"/>
        </w:rPr>
        <w:t>Th</w:t>
      </w:r>
      <w:r w:rsidR="00A964BB">
        <w:rPr>
          <w:rFonts w:ascii="Times New Roman" w:hAnsi="Times New Roman" w:cs="Times New Roman"/>
          <w:sz w:val="24"/>
          <w:szCs w:val="24"/>
          <w:shd w:val="clear" w:color="auto" w:fill="FFFFFF"/>
        </w:rPr>
        <w:t xml:space="preserve">ough the </w:t>
      </w:r>
      <w:r w:rsidR="0015330D">
        <w:rPr>
          <w:rFonts w:ascii="Times New Roman" w:hAnsi="Times New Roman" w:cs="Times New Roman"/>
          <w:sz w:val="24"/>
          <w:szCs w:val="24"/>
          <w:shd w:val="clear" w:color="auto" w:fill="FFFFFF"/>
        </w:rPr>
        <w:t xml:space="preserve">research study </w:t>
      </w:r>
      <w:r w:rsidR="00EF791C">
        <w:rPr>
          <w:rFonts w:ascii="Times New Roman" w:hAnsi="Times New Roman" w:cs="Times New Roman"/>
          <w:sz w:val="24"/>
          <w:szCs w:val="24"/>
          <w:shd w:val="clear" w:color="auto" w:fill="FFFFFF"/>
        </w:rPr>
        <w:t>measure</w:t>
      </w:r>
      <w:r w:rsidR="00A964BB">
        <w:rPr>
          <w:rFonts w:ascii="Times New Roman" w:hAnsi="Times New Roman" w:cs="Times New Roman"/>
          <w:sz w:val="24"/>
          <w:szCs w:val="24"/>
          <w:shd w:val="clear" w:color="auto" w:fill="FFFFFF"/>
        </w:rPr>
        <w:t>s</w:t>
      </w:r>
      <w:r w:rsidR="00EF791C">
        <w:rPr>
          <w:rFonts w:ascii="Times New Roman" w:hAnsi="Times New Roman" w:cs="Times New Roman"/>
          <w:sz w:val="24"/>
          <w:szCs w:val="24"/>
          <w:shd w:val="clear" w:color="auto" w:fill="FFFFFF"/>
        </w:rPr>
        <w:t xml:space="preserve"> the quantity</w:t>
      </w:r>
      <w:r w:rsidR="00A964BB">
        <w:rPr>
          <w:rFonts w:ascii="Times New Roman" w:hAnsi="Times New Roman" w:cs="Times New Roman"/>
          <w:sz w:val="24"/>
          <w:szCs w:val="24"/>
          <w:shd w:val="clear" w:color="auto" w:fill="FFFFFF"/>
        </w:rPr>
        <w:t xml:space="preserve"> of sleep,  </w:t>
      </w:r>
      <w:r w:rsidR="0015330D">
        <w:rPr>
          <w:rFonts w:ascii="Times New Roman" w:hAnsi="Times New Roman" w:cs="Times New Roman"/>
          <w:sz w:val="24"/>
          <w:szCs w:val="24"/>
          <w:shd w:val="clear" w:color="auto" w:fill="FFFFFF"/>
        </w:rPr>
        <w:t xml:space="preserve"> more </w:t>
      </w:r>
      <w:r w:rsidR="00A964BB">
        <w:rPr>
          <w:rFonts w:ascii="Times New Roman" w:hAnsi="Times New Roman" w:cs="Times New Roman"/>
          <w:sz w:val="24"/>
          <w:szCs w:val="24"/>
          <w:shd w:val="clear" w:color="auto" w:fill="FFFFFF"/>
        </w:rPr>
        <w:t>significance</w:t>
      </w:r>
      <w:r w:rsidR="0015330D">
        <w:rPr>
          <w:rFonts w:ascii="Times New Roman" w:hAnsi="Times New Roman" w:cs="Times New Roman"/>
          <w:sz w:val="24"/>
          <w:szCs w:val="24"/>
          <w:shd w:val="clear" w:color="auto" w:fill="FFFFFF"/>
        </w:rPr>
        <w:t xml:space="preserve"> is given to the quality of</w:t>
      </w:r>
      <w:r w:rsidR="00A964BB">
        <w:rPr>
          <w:rFonts w:ascii="Times New Roman" w:hAnsi="Times New Roman" w:cs="Times New Roman"/>
          <w:sz w:val="24"/>
          <w:szCs w:val="24"/>
          <w:shd w:val="clear" w:color="auto" w:fill="FFFFFF"/>
        </w:rPr>
        <w:t xml:space="preserve"> sleep and </w:t>
      </w:r>
      <w:ins w:id="4" w:author="Merck &amp; Co., Inc." w:date="2014-11-26T00:38:00Z">
        <w:r w:rsidR="00A161A3">
          <w:rPr>
            <w:rFonts w:ascii="Times New Roman" w:hAnsi="Times New Roman" w:cs="Times New Roman"/>
            <w:sz w:val="24"/>
            <w:szCs w:val="24"/>
            <w:shd w:val="clear" w:color="auto" w:fill="FFFFFF"/>
          </w:rPr>
          <w:t xml:space="preserve">the quality of </w:t>
        </w:r>
      </w:ins>
      <w:r w:rsidR="0015330D">
        <w:rPr>
          <w:rFonts w:ascii="Times New Roman" w:hAnsi="Times New Roman" w:cs="Times New Roman"/>
          <w:sz w:val="24"/>
          <w:szCs w:val="24"/>
          <w:shd w:val="clear" w:color="auto" w:fill="FFFFFF"/>
        </w:rPr>
        <w:t xml:space="preserve">life </w:t>
      </w:r>
      <w:ins w:id="5" w:author="Merck &amp; Co., Inc." w:date="2014-11-26T00:38:00Z">
        <w:r w:rsidR="00A161A3">
          <w:rPr>
            <w:rFonts w:ascii="Times New Roman" w:hAnsi="Times New Roman" w:cs="Times New Roman"/>
            <w:sz w:val="24"/>
            <w:szCs w:val="24"/>
            <w:shd w:val="clear" w:color="auto" w:fill="FFFFFF"/>
          </w:rPr>
          <w:t>for</w:t>
        </w:r>
      </w:ins>
      <w:del w:id="6" w:author="Merck &amp; Co., Inc." w:date="2014-11-26T00:39:00Z">
        <w:r w:rsidR="00A964BB" w:rsidDel="00A161A3">
          <w:rPr>
            <w:rFonts w:ascii="Times New Roman" w:hAnsi="Times New Roman" w:cs="Times New Roman"/>
            <w:sz w:val="24"/>
            <w:szCs w:val="24"/>
            <w:shd w:val="clear" w:color="auto" w:fill="FFFFFF"/>
          </w:rPr>
          <w:delText>in</w:delText>
        </w:r>
      </w:del>
      <w:r w:rsidR="00A964BB">
        <w:rPr>
          <w:rFonts w:ascii="Times New Roman" w:hAnsi="Times New Roman" w:cs="Times New Roman"/>
          <w:sz w:val="24"/>
          <w:szCs w:val="24"/>
          <w:shd w:val="clear" w:color="auto" w:fill="FFFFFF"/>
        </w:rPr>
        <w:t xml:space="preserve"> </w:t>
      </w:r>
      <w:r w:rsidR="0015330D">
        <w:rPr>
          <w:rFonts w:ascii="Times New Roman" w:hAnsi="Times New Roman" w:cs="Times New Roman"/>
          <w:sz w:val="24"/>
          <w:szCs w:val="24"/>
          <w:shd w:val="clear" w:color="auto" w:fill="FFFFFF"/>
        </w:rPr>
        <w:t xml:space="preserve">the </w:t>
      </w:r>
      <w:r w:rsidR="00A964BB">
        <w:rPr>
          <w:rFonts w:ascii="Times New Roman" w:hAnsi="Times New Roman" w:cs="Times New Roman"/>
          <w:sz w:val="24"/>
          <w:szCs w:val="24"/>
          <w:shd w:val="clear" w:color="auto" w:fill="FFFFFF"/>
        </w:rPr>
        <w:t>elderly which makes the title appropriate for this article</w:t>
      </w:r>
      <w:r w:rsidR="0015330D">
        <w:rPr>
          <w:rFonts w:ascii="Times New Roman" w:hAnsi="Times New Roman" w:cs="Times New Roman"/>
          <w:sz w:val="24"/>
          <w:szCs w:val="24"/>
          <w:shd w:val="clear" w:color="auto" w:fill="FFFFFF"/>
        </w:rPr>
        <w:t xml:space="preserve">. The title implies the hypothesis of the research study. Though the title </w:t>
      </w:r>
      <w:r w:rsidR="00A964BB">
        <w:rPr>
          <w:rFonts w:ascii="Times New Roman" w:hAnsi="Times New Roman" w:cs="Times New Roman"/>
          <w:sz w:val="24"/>
          <w:szCs w:val="24"/>
          <w:shd w:val="clear" w:color="auto" w:fill="FFFFFF"/>
        </w:rPr>
        <w:t>emphasizes</w:t>
      </w:r>
      <w:r w:rsidR="0015330D">
        <w:rPr>
          <w:rFonts w:ascii="Times New Roman" w:hAnsi="Times New Roman" w:cs="Times New Roman"/>
          <w:sz w:val="24"/>
          <w:szCs w:val="24"/>
          <w:shd w:val="clear" w:color="auto" w:fill="FFFFFF"/>
        </w:rPr>
        <w:t xml:space="preserve"> the research to be a qualitative </w:t>
      </w:r>
      <w:r w:rsidR="00A964BB">
        <w:rPr>
          <w:rFonts w:ascii="Times New Roman" w:hAnsi="Times New Roman" w:cs="Times New Roman"/>
          <w:sz w:val="24"/>
          <w:szCs w:val="24"/>
          <w:shd w:val="clear" w:color="auto" w:fill="FFFFFF"/>
        </w:rPr>
        <w:t>study</w:t>
      </w:r>
      <w:r w:rsidR="0015330D">
        <w:rPr>
          <w:rFonts w:ascii="Times New Roman" w:hAnsi="Times New Roman" w:cs="Times New Roman"/>
          <w:sz w:val="24"/>
          <w:szCs w:val="24"/>
          <w:shd w:val="clear" w:color="auto" w:fill="FFFFFF"/>
        </w:rPr>
        <w:t>, th</w:t>
      </w:r>
      <w:r w:rsidR="00A964BB">
        <w:rPr>
          <w:rFonts w:ascii="Times New Roman" w:hAnsi="Times New Roman" w:cs="Times New Roman"/>
          <w:sz w:val="24"/>
          <w:szCs w:val="24"/>
          <w:shd w:val="clear" w:color="auto" w:fill="FFFFFF"/>
        </w:rPr>
        <w:t>e</w:t>
      </w:r>
      <w:r w:rsidR="0015330D">
        <w:rPr>
          <w:rFonts w:ascii="Times New Roman" w:hAnsi="Times New Roman" w:cs="Times New Roman"/>
          <w:sz w:val="24"/>
          <w:szCs w:val="24"/>
          <w:shd w:val="clear" w:color="auto" w:fill="FFFFFF"/>
        </w:rPr>
        <w:t xml:space="preserve"> research study </w:t>
      </w:r>
      <w:ins w:id="7" w:author="Merck &amp; Co., Inc." w:date="2014-11-26T02:45:00Z">
        <w:r w:rsidR="009F4E95">
          <w:rPr>
            <w:rFonts w:ascii="Times New Roman" w:hAnsi="Times New Roman" w:cs="Times New Roman"/>
            <w:sz w:val="24"/>
            <w:szCs w:val="24"/>
            <w:shd w:val="clear" w:color="auto" w:fill="FFFFFF"/>
          </w:rPr>
          <w:t xml:space="preserve">uses </w:t>
        </w:r>
        <w:r w:rsidR="009F4E95" w:rsidRPr="00AC5774">
          <w:rPr>
            <w:rFonts w:ascii="Times New Roman" w:hAnsi="Times New Roman" w:cs="Times New Roman"/>
            <w:sz w:val="24"/>
            <w:szCs w:val="24"/>
            <w:shd w:val="clear" w:color="auto" w:fill="FFFFFF"/>
          </w:rPr>
          <w:t xml:space="preserve">a </w:t>
        </w:r>
        <w:r w:rsidR="009F4E95" w:rsidRPr="008E3CB9">
          <w:rPr>
            <w:rFonts w:ascii="Times New Roman" w:hAnsi="Times New Roman" w:cs="Times New Roman"/>
            <w:sz w:val="24"/>
            <w:szCs w:val="24"/>
            <w:shd w:val="clear" w:color="auto" w:fill="FFFFFF"/>
          </w:rPr>
          <w:t>mixed</w:t>
        </w:r>
        <w:r w:rsidR="009F4E95" w:rsidRPr="00AC5774">
          <w:rPr>
            <w:rFonts w:ascii="Times New Roman" w:hAnsi="Times New Roman" w:cs="Times New Roman"/>
            <w:sz w:val="24"/>
            <w:szCs w:val="24"/>
            <w:shd w:val="clear" w:color="auto" w:fill="FFFFFF"/>
          </w:rPr>
          <w:t xml:space="preserve"> methods resea</w:t>
        </w:r>
      </w:ins>
      <w:ins w:id="8" w:author="Merck &amp; Co., Inc." w:date="2014-11-26T02:46:00Z">
        <w:r w:rsidR="009F4E95" w:rsidRPr="00AC5774">
          <w:rPr>
            <w:rFonts w:ascii="Times New Roman" w:hAnsi="Times New Roman" w:cs="Times New Roman"/>
            <w:sz w:val="24"/>
            <w:szCs w:val="24"/>
            <w:shd w:val="clear" w:color="auto" w:fill="FFFFFF"/>
          </w:rPr>
          <w:t>r</w:t>
        </w:r>
      </w:ins>
      <w:ins w:id="9" w:author="Merck &amp; Co., Inc." w:date="2014-11-26T02:45:00Z">
        <w:r w:rsidR="009F4E95" w:rsidRPr="00AC5774">
          <w:rPr>
            <w:rFonts w:ascii="Times New Roman" w:hAnsi="Times New Roman" w:cs="Times New Roman"/>
            <w:sz w:val="24"/>
            <w:szCs w:val="24"/>
            <w:shd w:val="clear" w:color="auto" w:fill="FFFFFF"/>
          </w:rPr>
          <w:t>ch with a hea</w:t>
        </w:r>
      </w:ins>
      <w:ins w:id="10" w:author="Merck &amp; Co., Inc." w:date="2014-11-26T02:46:00Z">
        <w:r w:rsidR="009F4E95" w:rsidRPr="00AC5774">
          <w:rPr>
            <w:rFonts w:ascii="Times New Roman" w:hAnsi="Times New Roman" w:cs="Times New Roman"/>
            <w:sz w:val="24"/>
            <w:szCs w:val="24"/>
            <w:shd w:val="clear" w:color="auto" w:fill="FFFFFF"/>
          </w:rPr>
          <w:t>v</w:t>
        </w:r>
      </w:ins>
      <w:ins w:id="11" w:author="Merck &amp; Co., Inc." w:date="2014-11-26T02:45:00Z">
        <w:r w:rsidR="009F4E95" w:rsidRPr="00AC5774">
          <w:rPr>
            <w:rFonts w:ascii="Times New Roman" w:hAnsi="Times New Roman" w:cs="Times New Roman"/>
            <w:sz w:val="24"/>
            <w:szCs w:val="24"/>
            <w:shd w:val="clear" w:color="auto" w:fill="FFFFFF"/>
          </w:rPr>
          <w:t>y emphasis on quantitative resea</w:t>
        </w:r>
      </w:ins>
      <w:ins w:id="12" w:author="Merck &amp; Co., Inc." w:date="2014-11-26T02:46:00Z">
        <w:r w:rsidR="009F4E95" w:rsidRPr="00AC5774">
          <w:rPr>
            <w:rFonts w:ascii="Times New Roman" w:hAnsi="Times New Roman" w:cs="Times New Roman"/>
            <w:sz w:val="24"/>
            <w:szCs w:val="24"/>
            <w:shd w:val="clear" w:color="auto" w:fill="FFFFFF"/>
          </w:rPr>
          <w:t>r</w:t>
        </w:r>
      </w:ins>
      <w:ins w:id="13" w:author="Merck &amp; Co., Inc." w:date="2014-11-26T02:45:00Z">
        <w:r w:rsidR="009F4E95" w:rsidRPr="00AC5774">
          <w:rPr>
            <w:rFonts w:ascii="Times New Roman" w:hAnsi="Times New Roman" w:cs="Times New Roman"/>
            <w:sz w:val="24"/>
            <w:szCs w:val="24"/>
            <w:shd w:val="clear" w:color="auto" w:fill="FFFFFF"/>
          </w:rPr>
          <w:t>ch methods</w:t>
        </w:r>
      </w:ins>
      <w:del w:id="14" w:author="Merck &amp; Co., Inc." w:date="2014-11-26T02:46:00Z">
        <w:r w:rsidR="0015330D" w:rsidDel="009F4E95">
          <w:rPr>
            <w:rFonts w:ascii="Times New Roman" w:hAnsi="Times New Roman" w:cs="Times New Roman"/>
            <w:sz w:val="24"/>
            <w:szCs w:val="24"/>
            <w:shd w:val="clear" w:color="auto" w:fill="FFFFFF"/>
          </w:rPr>
          <w:delText xml:space="preserve">was actually conducted in a </w:delText>
        </w:r>
        <w:r w:rsidR="002E23A6" w:rsidDel="009F4E95">
          <w:rPr>
            <w:rFonts w:ascii="Times New Roman" w:hAnsi="Times New Roman" w:cs="Times New Roman"/>
            <w:sz w:val="24"/>
            <w:szCs w:val="24"/>
            <w:shd w:val="clear" w:color="auto" w:fill="FFFFFF"/>
          </w:rPr>
          <w:delText>quantitative</w:delText>
        </w:r>
        <w:r w:rsidR="0015330D" w:rsidDel="009F4E95">
          <w:rPr>
            <w:rFonts w:ascii="Times New Roman" w:hAnsi="Times New Roman" w:cs="Times New Roman"/>
            <w:sz w:val="24"/>
            <w:szCs w:val="24"/>
            <w:shd w:val="clear" w:color="auto" w:fill="FFFFFF"/>
          </w:rPr>
          <w:delText xml:space="preserve"> approach</w:delText>
        </w:r>
      </w:del>
      <w:r w:rsidR="00B64C4D">
        <w:rPr>
          <w:rFonts w:ascii="Times New Roman" w:hAnsi="Times New Roman" w:cs="Times New Roman"/>
          <w:sz w:val="24"/>
          <w:szCs w:val="24"/>
          <w:shd w:val="clear" w:color="auto" w:fill="FFFFFF"/>
        </w:rPr>
        <w:t xml:space="preserve">. </w:t>
      </w:r>
      <w:r w:rsidR="00A964BB">
        <w:rPr>
          <w:rFonts w:ascii="Times New Roman" w:hAnsi="Times New Roman" w:cs="Times New Roman"/>
          <w:sz w:val="24"/>
          <w:szCs w:val="24"/>
          <w:shd w:val="clear" w:color="auto" w:fill="FFFFFF"/>
        </w:rPr>
        <w:t xml:space="preserve">From the </w:t>
      </w:r>
      <w:r w:rsidR="00B64C4D">
        <w:rPr>
          <w:rFonts w:ascii="Times New Roman" w:hAnsi="Times New Roman" w:cs="Times New Roman"/>
          <w:sz w:val="24"/>
          <w:szCs w:val="24"/>
          <w:shd w:val="clear" w:color="auto" w:fill="FFFFFF"/>
        </w:rPr>
        <w:t xml:space="preserve">title </w:t>
      </w:r>
      <w:r w:rsidR="00A964BB">
        <w:rPr>
          <w:rFonts w:ascii="Times New Roman" w:hAnsi="Times New Roman" w:cs="Times New Roman"/>
          <w:sz w:val="24"/>
          <w:szCs w:val="24"/>
          <w:shd w:val="clear" w:color="auto" w:fill="FFFFFF"/>
        </w:rPr>
        <w:t xml:space="preserve">the readers can clearly recognize that </w:t>
      </w:r>
      <w:r w:rsidR="00B64C4D">
        <w:rPr>
          <w:rFonts w:ascii="Times New Roman" w:hAnsi="Times New Roman" w:cs="Times New Roman"/>
          <w:sz w:val="24"/>
          <w:szCs w:val="24"/>
          <w:shd w:val="clear" w:color="auto" w:fill="FFFFFF"/>
        </w:rPr>
        <w:t>the independent variable</w:t>
      </w:r>
      <w:ins w:id="15" w:author="Merck &amp; Co., Inc." w:date="2014-11-26T00:40:00Z">
        <w:r w:rsidR="00A161A3">
          <w:rPr>
            <w:rFonts w:ascii="Times New Roman" w:hAnsi="Times New Roman" w:cs="Times New Roman"/>
            <w:sz w:val="24"/>
            <w:szCs w:val="24"/>
            <w:shd w:val="clear" w:color="auto" w:fill="FFFFFF"/>
          </w:rPr>
          <w:t xml:space="preserve">s are metrics related to </w:t>
        </w:r>
      </w:ins>
      <w:del w:id="16" w:author="Merck &amp; Co., Inc." w:date="2014-11-26T00:40:00Z">
        <w:r w:rsidR="00B64C4D" w:rsidDel="00A161A3">
          <w:rPr>
            <w:rFonts w:ascii="Times New Roman" w:hAnsi="Times New Roman" w:cs="Times New Roman"/>
            <w:sz w:val="24"/>
            <w:szCs w:val="24"/>
            <w:shd w:val="clear" w:color="auto" w:fill="FFFFFF"/>
          </w:rPr>
          <w:delText xml:space="preserve"> </w:delText>
        </w:r>
        <w:r w:rsidR="00A964BB" w:rsidDel="00A161A3">
          <w:rPr>
            <w:rFonts w:ascii="Times New Roman" w:hAnsi="Times New Roman" w:cs="Times New Roman"/>
            <w:sz w:val="24"/>
            <w:szCs w:val="24"/>
            <w:shd w:val="clear" w:color="auto" w:fill="FFFFFF"/>
          </w:rPr>
          <w:delText>is</w:delText>
        </w:r>
        <w:r w:rsidR="00B64C4D" w:rsidDel="00A161A3">
          <w:rPr>
            <w:rFonts w:ascii="Times New Roman" w:hAnsi="Times New Roman" w:cs="Times New Roman"/>
            <w:sz w:val="24"/>
            <w:szCs w:val="24"/>
            <w:shd w:val="clear" w:color="auto" w:fill="FFFFFF"/>
          </w:rPr>
          <w:delText xml:space="preserve"> </w:delText>
        </w:r>
      </w:del>
      <w:r w:rsidR="00B64C4D">
        <w:rPr>
          <w:rFonts w:ascii="Times New Roman" w:hAnsi="Times New Roman" w:cs="Times New Roman"/>
          <w:sz w:val="24"/>
          <w:szCs w:val="24"/>
          <w:shd w:val="clear" w:color="auto" w:fill="FFFFFF"/>
        </w:rPr>
        <w:t xml:space="preserve">yoga </w:t>
      </w:r>
      <w:ins w:id="17" w:author="Merck &amp; Co., Inc." w:date="2014-11-26T02:49:00Z">
        <w:r w:rsidR="009F4E95">
          <w:rPr>
            <w:rFonts w:ascii="Times New Roman" w:hAnsi="Times New Roman" w:cs="Times New Roman"/>
            <w:sz w:val="24"/>
            <w:szCs w:val="24"/>
            <w:shd w:val="clear" w:color="auto" w:fill="FFFFFF"/>
          </w:rPr>
          <w:t xml:space="preserve">like pre and post intervention </w:t>
        </w:r>
      </w:ins>
      <w:r w:rsidR="00B64C4D">
        <w:rPr>
          <w:rFonts w:ascii="Times New Roman" w:hAnsi="Times New Roman" w:cs="Times New Roman"/>
          <w:sz w:val="24"/>
          <w:szCs w:val="24"/>
          <w:shd w:val="clear" w:color="auto" w:fill="FFFFFF"/>
        </w:rPr>
        <w:t>and the dependent variable</w:t>
      </w:r>
      <w:ins w:id="18" w:author="Merck &amp; Co., Inc." w:date="2014-11-26T02:50:00Z">
        <w:r w:rsidR="009F4E95">
          <w:rPr>
            <w:rFonts w:ascii="Times New Roman" w:hAnsi="Times New Roman" w:cs="Times New Roman"/>
            <w:sz w:val="24"/>
            <w:szCs w:val="24"/>
            <w:shd w:val="clear" w:color="auto" w:fill="FFFFFF"/>
          </w:rPr>
          <w:t>s are</w:t>
        </w:r>
      </w:ins>
      <w:del w:id="19" w:author="Merck &amp; Co., Inc." w:date="2014-11-26T02:50:00Z">
        <w:r w:rsidR="00B64C4D" w:rsidDel="009F4E95">
          <w:rPr>
            <w:rFonts w:ascii="Times New Roman" w:hAnsi="Times New Roman" w:cs="Times New Roman"/>
            <w:sz w:val="24"/>
            <w:szCs w:val="24"/>
            <w:shd w:val="clear" w:color="auto" w:fill="FFFFFF"/>
          </w:rPr>
          <w:delText xml:space="preserve"> </w:delText>
        </w:r>
        <w:r w:rsidR="00A964BB" w:rsidDel="009F4E95">
          <w:rPr>
            <w:rFonts w:ascii="Times New Roman" w:hAnsi="Times New Roman" w:cs="Times New Roman"/>
            <w:sz w:val="24"/>
            <w:szCs w:val="24"/>
            <w:shd w:val="clear" w:color="auto" w:fill="FFFFFF"/>
          </w:rPr>
          <w:delText>is</w:delText>
        </w:r>
      </w:del>
      <w:r w:rsidR="00A964BB">
        <w:rPr>
          <w:rFonts w:ascii="Times New Roman" w:hAnsi="Times New Roman" w:cs="Times New Roman"/>
          <w:sz w:val="24"/>
          <w:szCs w:val="24"/>
          <w:shd w:val="clear" w:color="auto" w:fill="FFFFFF"/>
        </w:rPr>
        <w:t xml:space="preserve"> the </w:t>
      </w:r>
      <w:r w:rsidR="00B64C4D">
        <w:rPr>
          <w:rFonts w:ascii="Times New Roman" w:hAnsi="Times New Roman" w:cs="Times New Roman"/>
          <w:sz w:val="24"/>
          <w:szCs w:val="24"/>
          <w:shd w:val="clear" w:color="auto" w:fill="FFFFFF"/>
        </w:rPr>
        <w:t xml:space="preserve">quality </w:t>
      </w:r>
      <w:r w:rsidR="00A964BB">
        <w:rPr>
          <w:rFonts w:ascii="Times New Roman" w:hAnsi="Times New Roman" w:cs="Times New Roman"/>
          <w:sz w:val="24"/>
          <w:szCs w:val="24"/>
          <w:shd w:val="clear" w:color="auto" w:fill="FFFFFF"/>
        </w:rPr>
        <w:t xml:space="preserve">of sleep </w:t>
      </w:r>
      <w:r w:rsidR="00B64C4D">
        <w:rPr>
          <w:rFonts w:ascii="Times New Roman" w:hAnsi="Times New Roman" w:cs="Times New Roman"/>
          <w:sz w:val="24"/>
          <w:szCs w:val="24"/>
          <w:shd w:val="clear" w:color="auto" w:fill="FFFFFF"/>
        </w:rPr>
        <w:t xml:space="preserve">and </w:t>
      </w:r>
      <w:ins w:id="20" w:author="Merck &amp; Co., Inc." w:date="2014-11-26T02:50:00Z">
        <w:r w:rsidR="009F4E95">
          <w:rPr>
            <w:rFonts w:ascii="Times New Roman" w:hAnsi="Times New Roman" w:cs="Times New Roman"/>
            <w:sz w:val="24"/>
            <w:szCs w:val="24"/>
            <w:shd w:val="clear" w:color="auto" w:fill="FFFFFF"/>
          </w:rPr>
          <w:t xml:space="preserve">quality of </w:t>
        </w:r>
      </w:ins>
      <w:r w:rsidR="00B64C4D">
        <w:rPr>
          <w:rFonts w:ascii="Times New Roman" w:hAnsi="Times New Roman" w:cs="Times New Roman"/>
          <w:sz w:val="24"/>
          <w:szCs w:val="24"/>
          <w:shd w:val="clear" w:color="auto" w:fill="FFFFFF"/>
        </w:rPr>
        <w:t xml:space="preserve">life. </w:t>
      </w:r>
      <w:r w:rsidR="007F7414">
        <w:rPr>
          <w:rFonts w:ascii="Times New Roman" w:hAnsi="Times New Roman" w:cs="Times New Roman"/>
          <w:sz w:val="24"/>
          <w:szCs w:val="24"/>
          <w:shd w:val="clear" w:color="auto" w:fill="FFFFFF"/>
        </w:rPr>
        <w:t xml:space="preserve">Overall the </w:t>
      </w:r>
      <w:r w:rsidR="00B64C4D">
        <w:rPr>
          <w:rFonts w:ascii="Times New Roman" w:hAnsi="Times New Roman" w:cs="Times New Roman"/>
          <w:sz w:val="24"/>
          <w:szCs w:val="24"/>
          <w:shd w:val="clear" w:color="auto" w:fill="FFFFFF"/>
        </w:rPr>
        <w:t xml:space="preserve">title </w:t>
      </w:r>
      <w:r w:rsidR="007F7414">
        <w:rPr>
          <w:rFonts w:ascii="Times New Roman" w:hAnsi="Times New Roman" w:cs="Times New Roman"/>
          <w:sz w:val="24"/>
          <w:szCs w:val="24"/>
          <w:shd w:val="clear" w:color="auto" w:fill="FFFFFF"/>
        </w:rPr>
        <w:t>clearly</w:t>
      </w:r>
      <w:r w:rsidR="00B64C4D">
        <w:rPr>
          <w:rFonts w:ascii="Times New Roman" w:hAnsi="Times New Roman" w:cs="Times New Roman"/>
          <w:sz w:val="24"/>
          <w:szCs w:val="24"/>
          <w:shd w:val="clear" w:color="auto" w:fill="FFFFFF"/>
        </w:rPr>
        <w:t xml:space="preserve"> </w:t>
      </w:r>
      <w:r w:rsidR="0088798D">
        <w:rPr>
          <w:rFonts w:ascii="Times New Roman" w:hAnsi="Times New Roman" w:cs="Times New Roman"/>
          <w:sz w:val="24"/>
          <w:szCs w:val="24"/>
          <w:shd w:val="clear" w:color="auto" w:fill="FFFFFF"/>
        </w:rPr>
        <w:t>present</w:t>
      </w:r>
      <w:r w:rsidR="007F7414">
        <w:rPr>
          <w:rFonts w:ascii="Times New Roman" w:hAnsi="Times New Roman" w:cs="Times New Roman"/>
          <w:sz w:val="24"/>
          <w:szCs w:val="24"/>
          <w:shd w:val="clear" w:color="auto" w:fill="FFFFFF"/>
        </w:rPr>
        <w:t>s</w:t>
      </w:r>
      <w:r w:rsidR="0088798D">
        <w:rPr>
          <w:rFonts w:ascii="Times New Roman" w:hAnsi="Times New Roman" w:cs="Times New Roman"/>
          <w:sz w:val="24"/>
          <w:szCs w:val="24"/>
          <w:shd w:val="clear" w:color="auto" w:fill="FFFFFF"/>
        </w:rPr>
        <w:t xml:space="preserve"> the key variable and the population of the study.</w:t>
      </w:r>
    </w:p>
    <w:p w:rsidR="006E5A19" w:rsidRDefault="006E5A19" w:rsidP="006C2B3A">
      <w:pPr>
        <w:jc w:val="center"/>
        <w:rPr>
          <w:rFonts w:ascii="Times New Roman" w:hAnsi="Times New Roman" w:cs="Times New Roman"/>
          <w:sz w:val="24"/>
          <w:szCs w:val="24"/>
          <w:shd w:val="clear" w:color="auto" w:fill="FFFFFF"/>
        </w:rPr>
      </w:pPr>
      <w:r w:rsidRPr="006E5A19">
        <w:rPr>
          <w:rFonts w:ascii="Times New Roman" w:hAnsi="Times New Roman" w:cs="Times New Roman"/>
          <w:sz w:val="24"/>
          <w:szCs w:val="24"/>
          <w:shd w:val="clear" w:color="auto" w:fill="FFFFFF"/>
        </w:rPr>
        <w:t>Abstract</w:t>
      </w:r>
    </w:p>
    <w:p w:rsidR="0088798D" w:rsidRPr="006E5A19" w:rsidRDefault="0088798D" w:rsidP="00414C5E">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The abstract of the article is </w:t>
      </w:r>
      <w:r w:rsidR="00CC3F5C">
        <w:rPr>
          <w:rFonts w:ascii="Times New Roman" w:hAnsi="Times New Roman" w:cs="Times New Roman"/>
          <w:sz w:val="24"/>
          <w:szCs w:val="24"/>
          <w:shd w:val="clear" w:color="auto" w:fill="FFFFFF"/>
        </w:rPr>
        <w:t xml:space="preserve">long with </w:t>
      </w:r>
      <w:del w:id="21" w:author="Merck &amp; Co., Inc." w:date="2014-11-26T00:45:00Z">
        <w:r w:rsidR="003E51A0" w:rsidDel="00E460B6">
          <w:rPr>
            <w:rFonts w:ascii="Times New Roman" w:hAnsi="Times New Roman" w:cs="Times New Roman"/>
            <w:sz w:val="24"/>
            <w:szCs w:val="24"/>
            <w:shd w:val="clear" w:color="auto" w:fill="FFFFFF"/>
          </w:rPr>
          <w:delText xml:space="preserve">well </w:delText>
        </w:r>
        <w:r w:rsidDel="00E460B6">
          <w:rPr>
            <w:rFonts w:ascii="Times New Roman" w:hAnsi="Times New Roman" w:cs="Times New Roman"/>
            <w:sz w:val="24"/>
            <w:szCs w:val="24"/>
            <w:shd w:val="clear" w:color="auto" w:fill="FFFFFF"/>
          </w:rPr>
          <w:delText>structured</w:delText>
        </w:r>
      </w:del>
      <w:ins w:id="22" w:author="Merck &amp; Co., Inc." w:date="2014-11-26T00:45:00Z">
        <w:r w:rsidR="00E460B6">
          <w:rPr>
            <w:rFonts w:ascii="Times New Roman" w:hAnsi="Times New Roman" w:cs="Times New Roman"/>
            <w:sz w:val="24"/>
            <w:szCs w:val="24"/>
            <w:shd w:val="clear" w:color="auto" w:fill="FFFFFF"/>
          </w:rPr>
          <w:t>well-structured</w:t>
        </w:r>
      </w:ins>
      <w:r>
        <w:rPr>
          <w:rFonts w:ascii="Times New Roman" w:hAnsi="Times New Roman" w:cs="Times New Roman"/>
          <w:sz w:val="24"/>
          <w:szCs w:val="24"/>
          <w:shd w:val="clear" w:color="auto" w:fill="FFFFFF"/>
        </w:rPr>
        <w:t xml:space="preserve"> sub </w:t>
      </w:r>
      <w:r w:rsidR="003E51A0">
        <w:rPr>
          <w:rFonts w:ascii="Times New Roman" w:hAnsi="Times New Roman" w:cs="Times New Roman"/>
          <w:sz w:val="24"/>
          <w:szCs w:val="24"/>
          <w:shd w:val="clear" w:color="auto" w:fill="FFFFFF"/>
        </w:rPr>
        <w:t>headings</w:t>
      </w:r>
      <w:r w:rsidR="00DA6994">
        <w:rPr>
          <w:rFonts w:ascii="Times New Roman" w:hAnsi="Times New Roman" w:cs="Times New Roman"/>
          <w:sz w:val="24"/>
          <w:szCs w:val="24"/>
          <w:shd w:val="clear" w:color="auto" w:fill="FFFFFF"/>
        </w:rPr>
        <w:t xml:space="preserve"> covering the main aspects of the research. The abstract contains the</w:t>
      </w:r>
      <w:r w:rsidR="003E51A0">
        <w:rPr>
          <w:rFonts w:ascii="Times New Roman" w:hAnsi="Times New Roman" w:cs="Times New Roman"/>
          <w:sz w:val="24"/>
          <w:szCs w:val="24"/>
          <w:shd w:val="clear" w:color="auto" w:fill="FFFFFF"/>
        </w:rPr>
        <w:t xml:space="preserve"> context, objective, design, settings, participants, intervention, outcome measures, results and conclusion</w:t>
      </w:r>
      <w:r>
        <w:rPr>
          <w:rFonts w:ascii="Times New Roman" w:hAnsi="Times New Roman" w:cs="Times New Roman"/>
          <w:sz w:val="24"/>
          <w:szCs w:val="24"/>
          <w:shd w:val="clear" w:color="auto" w:fill="FFFFFF"/>
        </w:rPr>
        <w:t>.</w:t>
      </w:r>
      <w:r w:rsidR="00DA6994">
        <w:rPr>
          <w:rFonts w:ascii="Times New Roman" w:hAnsi="Times New Roman" w:cs="Times New Roman"/>
          <w:sz w:val="24"/>
          <w:szCs w:val="24"/>
          <w:shd w:val="clear" w:color="auto" w:fill="FFFFFF"/>
        </w:rPr>
        <w:t xml:space="preserve"> The contents under each subheading </w:t>
      </w:r>
      <w:ins w:id="23" w:author="Merck &amp; Co., Inc." w:date="2014-11-26T02:51:00Z">
        <w:r w:rsidR="008045D6">
          <w:rPr>
            <w:rFonts w:ascii="Times New Roman" w:hAnsi="Times New Roman" w:cs="Times New Roman"/>
            <w:sz w:val="24"/>
            <w:szCs w:val="24"/>
            <w:shd w:val="clear" w:color="auto" w:fill="FFFFFF"/>
          </w:rPr>
          <w:t>are</w:t>
        </w:r>
      </w:ins>
      <w:del w:id="24" w:author="Merck &amp; Co., Inc." w:date="2014-11-26T02:51:00Z">
        <w:r w:rsidR="00DA6994" w:rsidDel="008045D6">
          <w:rPr>
            <w:rFonts w:ascii="Times New Roman" w:hAnsi="Times New Roman" w:cs="Times New Roman"/>
            <w:sz w:val="24"/>
            <w:szCs w:val="24"/>
            <w:shd w:val="clear" w:color="auto" w:fill="FFFFFF"/>
          </w:rPr>
          <w:delText>were</w:delText>
        </w:r>
      </w:del>
      <w:r w:rsidR="00DA6994">
        <w:rPr>
          <w:rFonts w:ascii="Times New Roman" w:hAnsi="Times New Roman" w:cs="Times New Roman"/>
          <w:sz w:val="24"/>
          <w:szCs w:val="24"/>
          <w:shd w:val="clear" w:color="auto" w:fill="FFFFFF"/>
        </w:rPr>
        <w:t xml:space="preserve"> concise and brief. The abstract provides a quick overview</w:t>
      </w:r>
      <w:r w:rsidR="008068D2">
        <w:rPr>
          <w:rFonts w:ascii="Times New Roman" w:hAnsi="Times New Roman" w:cs="Times New Roman"/>
          <w:sz w:val="24"/>
          <w:szCs w:val="24"/>
          <w:shd w:val="clear" w:color="auto" w:fill="FFFFFF"/>
        </w:rPr>
        <w:t xml:space="preserve"> and </w:t>
      </w:r>
      <w:r w:rsidR="00405B99">
        <w:rPr>
          <w:rFonts w:ascii="Times New Roman" w:hAnsi="Times New Roman" w:cs="Times New Roman"/>
          <w:sz w:val="24"/>
          <w:szCs w:val="24"/>
          <w:shd w:val="clear" w:color="auto" w:fill="FFFFFF"/>
        </w:rPr>
        <w:t>central</w:t>
      </w:r>
      <w:r w:rsidR="008068D2">
        <w:rPr>
          <w:rFonts w:ascii="Times New Roman" w:hAnsi="Times New Roman" w:cs="Times New Roman"/>
          <w:sz w:val="24"/>
          <w:szCs w:val="24"/>
          <w:shd w:val="clear" w:color="auto" w:fill="FFFFFF"/>
        </w:rPr>
        <w:t xml:space="preserve"> information</w:t>
      </w:r>
      <w:r w:rsidR="00DA6994">
        <w:rPr>
          <w:rFonts w:ascii="Times New Roman" w:hAnsi="Times New Roman" w:cs="Times New Roman"/>
          <w:sz w:val="24"/>
          <w:szCs w:val="24"/>
          <w:shd w:val="clear" w:color="auto" w:fill="FFFFFF"/>
        </w:rPr>
        <w:t xml:space="preserve"> </w:t>
      </w:r>
      <w:r w:rsidR="008068D2">
        <w:rPr>
          <w:rFonts w:ascii="Times New Roman" w:hAnsi="Times New Roman" w:cs="Times New Roman"/>
          <w:sz w:val="24"/>
          <w:szCs w:val="24"/>
          <w:shd w:val="clear" w:color="auto" w:fill="FFFFFF"/>
        </w:rPr>
        <w:t>of the research</w:t>
      </w:r>
      <w:r w:rsidR="00CC3F5C">
        <w:rPr>
          <w:rFonts w:ascii="Times New Roman" w:hAnsi="Times New Roman" w:cs="Times New Roman"/>
          <w:sz w:val="24"/>
          <w:szCs w:val="24"/>
          <w:shd w:val="clear" w:color="auto" w:fill="FFFFFF"/>
        </w:rPr>
        <w:t>.</w:t>
      </w:r>
      <w:r w:rsidR="008068D2">
        <w:rPr>
          <w:rFonts w:ascii="Times New Roman" w:hAnsi="Times New Roman" w:cs="Times New Roman"/>
          <w:sz w:val="24"/>
          <w:szCs w:val="24"/>
          <w:shd w:val="clear" w:color="auto" w:fill="FFFFFF"/>
        </w:rPr>
        <w:t xml:space="preserve"> </w:t>
      </w:r>
      <w:r w:rsidR="00940995">
        <w:rPr>
          <w:rFonts w:ascii="Times New Roman" w:hAnsi="Times New Roman" w:cs="Times New Roman"/>
          <w:sz w:val="24"/>
          <w:szCs w:val="24"/>
          <w:shd w:val="clear" w:color="auto" w:fill="FFFFFF"/>
        </w:rPr>
        <w:t>One of the areas wh</w:t>
      </w:r>
      <w:r w:rsidR="00CC3F5C">
        <w:rPr>
          <w:rFonts w:ascii="Times New Roman" w:hAnsi="Times New Roman" w:cs="Times New Roman"/>
          <w:sz w:val="24"/>
          <w:szCs w:val="24"/>
          <w:shd w:val="clear" w:color="auto" w:fill="FFFFFF"/>
        </w:rPr>
        <w:t>ich contained unnecessary</w:t>
      </w:r>
      <w:r w:rsidR="00940995">
        <w:rPr>
          <w:rFonts w:ascii="Times New Roman" w:hAnsi="Times New Roman" w:cs="Times New Roman"/>
          <w:sz w:val="24"/>
          <w:szCs w:val="24"/>
          <w:shd w:val="clear" w:color="auto" w:fill="FFFFFF"/>
        </w:rPr>
        <w:t xml:space="preserve"> information was </w:t>
      </w:r>
      <w:r w:rsidR="00CC3F5C">
        <w:rPr>
          <w:rFonts w:ascii="Times New Roman" w:hAnsi="Times New Roman" w:cs="Times New Roman"/>
          <w:sz w:val="24"/>
          <w:szCs w:val="24"/>
          <w:shd w:val="clear" w:color="auto" w:fill="FFFFFF"/>
        </w:rPr>
        <w:t xml:space="preserve">the result section. </w:t>
      </w:r>
      <w:r w:rsidR="00940995">
        <w:rPr>
          <w:rFonts w:ascii="Times New Roman" w:hAnsi="Times New Roman" w:cs="Times New Roman"/>
          <w:sz w:val="24"/>
          <w:szCs w:val="24"/>
          <w:shd w:val="clear" w:color="auto" w:fill="FFFFFF"/>
        </w:rPr>
        <w:t xml:space="preserve"> Instead of mentioning all the qualities such as </w:t>
      </w:r>
      <w:r w:rsidR="00CC3F5C">
        <w:rPr>
          <w:rFonts w:ascii="Times New Roman" w:hAnsi="Times New Roman" w:cs="Times New Roman"/>
          <w:sz w:val="24"/>
          <w:szCs w:val="24"/>
          <w:shd w:val="clear" w:color="auto" w:fill="FFFFFF"/>
        </w:rPr>
        <w:t xml:space="preserve">“... sleep quality; sleep </w:t>
      </w:r>
      <w:r w:rsidR="00CC3F5C">
        <w:rPr>
          <w:rFonts w:ascii="Times New Roman" w:hAnsi="Times New Roman" w:cs="Times New Roman"/>
          <w:sz w:val="24"/>
          <w:szCs w:val="24"/>
          <w:shd w:val="clear" w:color="auto" w:fill="FFFFFF"/>
        </w:rPr>
        <w:lastRenderedPageBreak/>
        <w:t xml:space="preserve">efficiency; sleep latency and duration; </w:t>
      </w:r>
      <w:del w:id="25" w:author="Merck &amp; Co., Inc." w:date="2014-11-26T05:49:00Z">
        <w:r w:rsidR="00CC3F5C" w:rsidDel="00D30437">
          <w:rPr>
            <w:rFonts w:ascii="Times New Roman" w:hAnsi="Times New Roman" w:cs="Times New Roman"/>
            <w:sz w:val="24"/>
            <w:szCs w:val="24"/>
            <w:shd w:val="clear" w:color="auto" w:fill="FFFFFF"/>
          </w:rPr>
          <w:delText>self assessed</w:delText>
        </w:r>
      </w:del>
      <w:ins w:id="26" w:author="Merck &amp; Co., Inc." w:date="2014-11-26T05:49:00Z">
        <w:r w:rsidR="00D30437">
          <w:rPr>
            <w:rFonts w:ascii="Times New Roman" w:hAnsi="Times New Roman" w:cs="Times New Roman"/>
            <w:sz w:val="24"/>
            <w:szCs w:val="24"/>
            <w:shd w:val="clear" w:color="auto" w:fill="FFFFFF"/>
          </w:rPr>
          <w:t>self-assessed</w:t>
        </w:r>
      </w:ins>
      <w:r w:rsidR="00CC3F5C">
        <w:rPr>
          <w:rFonts w:ascii="Times New Roman" w:hAnsi="Times New Roman" w:cs="Times New Roman"/>
          <w:sz w:val="24"/>
          <w:szCs w:val="24"/>
          <w:shd w:val="clear" w:color="auto" w:fill="FFFFFF"/>
        </w:rPr>
        <w:t xml:space="preserve"> sleep quality; f</w:t>
      </w:r>
      <w:r w:rsidR="006F62B6">
        <w:rPr>
          <w:rFonts w:ascii="Times New Roman" w:hAnsi="Times New Roman" w:cs="Times New Roman"/>
          <w:sz w:val="24"/>
          <w:szCs w:val="24"/>
          <w:shd w:val="clear" w:color="auto" w:fill="FFFFFF"/>
        </w:rPr>
        <w:t>atigue; general well-being; depression; anxiety; stress; tension; anger; vitality; and function in physical, emotional, and socia</w:t>
      </w:r>
      <w:bookmarkStart w:id="27" w:name="_GoBack"/>
      <w:bookmarkEnd w:id="27"/>
      <w:r w:rsidR="006F62B6">
        <w:rPr>
          <w:rFonts w:ascii="Times New Roman" w:hAnsi="Times New Roman" w:cs="Times New Roman"/>
          <w:sz w:val="24"/>
          <w:szCs w:val="24"/>
          <w:shd w:val="clear" w:color="auto" w:fill="FFFFFF"/>
        </w:rPr>
        <w:t xml:space="preserve">l roles” the whole sentence could </w:t>
      </w:r>
      <w:r w:rsidR="00CC3F5C">
        <w:rPr>
          <w:rFonts w:ascii="Times New Roman" w:hAnsi="Times New Roman" w:cs="Times New Roman"/>
          <w:sz w:val="24"/>
          <w:szCs w:val="24"/>
          <w:shd w:val="clear" w:color="auto" w:fill="FFFFFF"/>
        </w:rPr>
        <w:t xml:space="preserve">have </w:t>
      </w:r>
      <w:r w:rsidR="006F62B6">
        <w:rPr>
          <w:rFonts w:ascii="Times New Roman" w:hAnsi="Times New Roman" w:cs="Times New Roman"/>
          <w:sz w:val="24"/>
          <w:szCs w:val="24"/>
          <w:shd w:val="clear" w:color="auto" w:fill="FFFFFF"/>
        </w:rPr>
        <w:t>be</w:t>
      </w:r>
      <w:r w:rsidR="00CC3F5C">
        <w:rPr>
          <w:rFonts w:ascii="Times New Roman" w:hAnsi="Times New Roman" w:cs="Times New Roman"/>
          <w:sz w:val="24"/>
          <w:szCs w:val="24"/>
          <w:shd w:val="clear" w:color="auto" w:fill="FFFFFF"/>
        </w:rPr>
        <w:t>en</w:t>
      </w:r>
      <w:r w:rsidR="006F62B6">
        <w:rPr>
          <w:rFonts w:ascii="Times New Roman" w:hAnsi="Times New Roman" w:cs="Times New Roman"/>
          <w:sz w:val="24"/>
          <w:szCs w:val="24"/>
          <w:shd w:val="clear" w:color="auto" w:fill="FFFFFF"/>
        </w:rPr>
        <w:t xml:space="preserve"> cut short by just mentioning improvement </w:t>
      </w:r>
      <w:r w:rsidR="00405B99">
        <w:rPr>
          <w:rFonts w:ascii="Times New Roman" w:hAnsi="Times New Roman" w:cs="Times New Roman"/>
          <w:sz w:val="24"/>
          <w:szCs w:val="24"/>
          <w:shd w:val="clear" w:color="auto" w:fill="FFFFFF"/>
        </w:rPr>
        <w:t xml:space="preserve">in quality of sleep and </w:t>
      </w:r>
      <w:r w:rsidR="006F62B6">
        <w:rPr>
          <w:rFonts w:ascii="Times New Roman" w:hAnsi="Times New Roman" w:cs="Times New Roman"/>
          <w:sz w:val="24"/>
          <w:szCs w:val="24"/>
          <w:shd w:val="clear" w:color="auto" w:fill="FFFFFF"/>
        </w:rPr>
        <w:t>physi</w:t>
      </w:r>
      <w:r w:rsidR="00CC3F5C">
        <w:rPr>
          <w:rFonts w:ascii="Times New Roman" w:hAnsi="Times New Roman" w:cs="Times New Roman"/>
          <w:sz w:val="24"/>
          <w:szCs w:val="24"/>
          <w:shd w:val="clear" w:color="auto" w:fill="FFFFFF"/>
        </w:rPr>
        <w:t xml:space="preserve">cal, emotional and social </w:t>
      </w:r>
      <w:del w:id="28" w:author="Merck &amp; Co., Inc." w:date="2014-11-26T05:49:00Z">
        <w:r w:rsidR="00405B99" w:rsidDel="00D30437">
          <w:rPr>
            <w:rFonts w:ascii="Times New Roman" w:hAnsi="Times New Roman" w:cs="Times New Roman"/>
            <w:sz w:val="24"/>
            <w:szCs w:val="24"/>
            <w:shd w:val="clear" w:color="auto" w:fill="FFFFFF"/>
          </w:rPr>
          <w:delText>well being</w:delText>
        </w:r>
      </w:del>
      <w:ins w:id="29" w:author="Merck &amp; Co., Inc." w:date="2014-11-26T05:49:00Z">
        <w:r w:rsidR="00D30437">
          <w:rPr>
            <w:rFonts w:ascii="Times New Roman" w:hAnsi="Times New Roman" w:cs="Times New Roman"/>
            <w:sz w:val="24"/>
            <w:szCs w:val="24"/>
            <w:shd w:val="clear" w:color="auto" w:fill="FFFFFF"/>
          </w:rPr>
          <w:t>wellbeing</w:t>
        </w:r>
      </w:ins>
      <w:r w:rsidR="00405B99">
        <w:rPr>
          <w:rFonts w:ascii="Times New Roman" w:hAnsi="Times New Roman" w:cs="Times New Roman"/>
          <w:sz w:val="24"/>
          <w:szCs w:val="24"/>
          <w:shd w:val="clear" w:color="auto" w:fill="FFFFFF"/>
        </w:rPr>
        <w:t>,</w:t>
      </w:r>
      <w:r w:rsidR="006F62B6">
        <w:rPr>
          <w:rFonts w:ascii="Times New Roman" w:hAnsi="Times New Roman" w:cs="Times New Roman"/>
          <w:sz w:val="24"/>
          <w:szCs w:val="24"/>
          <w:shd w:val="clear" w:color="auto" w:fill="FFFFFF"/>
        </w:rPr>
        <w:t xml:space="preserve"> </w:t>
      </w:r>
      <w:r w:rsidR="00CC3F5C">
        <w:rPr>
          <w:rFonts w:ascii="Times New Roman" w:hAnsi="Times New Roman" w:cs="Times New Roman"/>
          <w:sz w:val="24"/>
          <w:szCs w:val="24"/>
          <w:shd w:val="clear" w:color="auto" w:fill="FFFFFF"/>
        </w:rPr>
        <w:t>which c</w:t>
      </w:r>
      <w:r w:rsidR="006F62B6">
        <w:rPr>
          <w:rFonts w:ascii="Times New Roman" w:hAnsi="Times New Roman" w:cs="Times New Roman"/>
          <w:sz w:val="24"/>
          <w:szCs w:val="24"/>
          <w:shd w:val="clear" w:color="auto" w:fill="FFFFFF"/>
        </w:rPr>
        <w:t xml:space="preserve">overs all the factors mentioned above. </w:t>
      </w:r>
    </w:p>
    <w:p w:rsidR="006E5A19" w:rsidRDefault="006E5A19" w:rsidP="00B40711">
      <w:pPr>
        <w:jc w:val="center"/>
        <w:rPr>
          <w:rFonts w:ascii="Times New Roman" w:hAnsi="Times New Roman" w:cs="Times New Roman"/>
          <w:sz w:val="24"/>
          <w:szCs w:val="24"/>
          <w:shd w:val="clear" w:color="auto" w:fill="FFFFFF"/>
        </w:rPr>
      </w:pPr>
      <w:r w:rsidRPr="006E5A19">
        <w:rPr>
          <w:rFonts w:ascii="Times New Roman" w:hAnsi="Times New Roman" w:cs="Times New Roman"/>
          <w:sz w:val="24"/>
          <w:szCs w:val="24"/>
          <w:shd w:val="clear" w:color="auto" w:fill="FFFFFF"/>
        </w:rPr>
        <w:t>Introduction</w:t>
      </w:r>
    </w:p>
    <w:p w:rsidR="00B40711" w:rsidRDefault="00DB1A59" w:rsidP="00B40711">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C92875">
        <w:rPr>
          <w:rFonts w:ascii="Times New Roman" w:hAnsi="Times New Roman" w:cs="Times New Roman"/>
          <w:sz w:val="24"/>
          <w:szCs w:val="24"/>
          <w:shd w:val="clear" w:color="auto" w:fill="FFFFFF"/>
        </w:rPr>
        <w:t>The brief introduction of the authors and their educational qualification relevant to the study enhances the credential</w:t>
      </w:r>
      <w:ins w:id="30" w:author="Merck &amp; Co., Inc." w:date="2014-11-26T02:53:00Z">
        <w:r w:rsidR="008045D6">
          <w:rPr>
            <w:rFonts w:ascii="Times New Roman" w:hAnsi="Times New Roman" w:cs="Times New Roman"/>
            <w:sz w:val="24"/>
            <w:szCs w:val="24"/>
            <w:shd w:val="clear" w:color="auto" w:fill="FFFFFF"/>
          </w:rPr>
          <w:t>s</w:t>
        </w:r>
      </w:ins>
      <w:r w:rsidR="00C92875">
        <w:rPr>
          <w:rFonts w:ascii="Times New Roman" w:hAnsi="Times New Roman" w:cs="Times New Roman"/>
          <w:sz w:val="24"/>
          <w:szCs w:val="24"/>
          <w:shd w:val="clear" w:color="auto" w:fill="FFFFFF"/>
        </w:rPr>
        <w:t xml:space="preserve"> of the research</w:t>
      </w:r>
      <w:del w:id="31" w:author="Merck &amp; Co., Inc." w:date="2014-11-26T02:53:00Z">
        <w:r w:rsidR="00C92875" w:rsidDel="008045D6">
          <w:rPr>
            <w:rFonts w:ascii="Times New Roman" w:hAnsi="Times New Roman" w:cs="Times New Roman"/>
            <w:sz w:val="24"/>
            <w:szCs w:val="24"/>
            <w:shd w:val="clear" w:color="auto" w:fill="FFFFFF"/>
          </w:rPr>
          <w:delText xml:space="preserve"> study</w:delText>
        </w:r>
      </w:del>
      <w:r w:rsidR="00C92875">
        <w:rPr>
          <w:rFonts w:ascii="Times New Roman" w:hAnsi="Times New Roman" w:cs="Times New Roman"/>
          <w:sz w:val="24"/>
          <w:szCs w:val="24"/>
          <w:shd w:val="clear" w:color="auto" w:fill="FFFFFF"/>
        </w:rPr>
        <w:t xml:space="preserve">.  </w:t>
      </w:r>
      <w:r w:rsidR="000F6D31">
        <w:rPr>
          <w:rFonts w:ascii="Times New Roman" w:hAnsi="Times New Roman" w:cs="Times New Roman"/>
          <w:sz w:val="24"/>
          <w:szCs w:val="24"/>
          <w:shd w:val="clear" w:color="auto" w:fill="FFFFFF"/>
        </w:rPr>
        <w:t>The introduction clearly gives concept</w:t>
      </w:r>
      <w:r w:rsidR="002B135D">
        <w:rPr>
          <w:rFonts w:ascii="Times New Roman" w:hAnsi="Times New Roman" w:cs="Times New Roman"/>
          <w:sz w:val="24"/>
          <w:szCs w:val="24"/>
          <w:shd w:val="clear" w:color="auto" w:fill="FFFFFF"/>
        </w:rPr>
        <w:t xml:space="preserve"> and the variable under</w:t>
      </w:r>
      <w:r w:rsidR="000F6D31">
        <w:rPr>
          <w:rFonts w:ascii="Times New Roman" w:hAnsi="Times New Roman" w:cs="Times New Roman"/>
          <w:sz w:val="24"/>
          <w:szCs w:val="24"/>
          <w:shd w:val="clear" w:color="auto" w:fill="FFFFFF"/>
        </w:rPr>
        <w:t xml:space="preserve"> study. </w:t>
      </w:r>
      <w:r>
        <w:rPr>
          <w:rFonts w:ascii="Times New Roman" w:hAnsi="Times New Roman" w:cs="Times New Roman"/>
          <w:sz w:val="24"/>
          <w:szCs w:val="24"/>
          <w:shd w:val="clear" w:color="auto" w:fill="FFFFFF"/>
        </w:rPr>
        <w:t>In the beginning of the introduction</w:t>
      </w:r>
      <w:r w:rsidR="002B135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the author gives an estimate on the percentage of the elderly suffering from insomnia</w:t>
      </w:r>
      <w:r w:rsidR="002B135D">
        <w:rPr>
          <w:rFonts w:ascii="Times New Roman" w:hAnsi="Times New Roman" w:cs="Times New Roman"/>
          <w:sz w:val="24"/>
          <w:szCs w:val="24"/>
          <w:shd w:val="clear" w:color="auto" w:fill="FFFFFF"/>
        </w:rPr>
        <w:t xml:space="preserve"> and the </w:t>
      </w:r>
      <w:r w:rsidR="0049667D">
        <w:rPr>
          <w:rFonts w:ascii="Times New Roman" w:hAnsi="Times New Roman" w:cs="Times New Roman"/>
          <w:sz w:val="24"/>
          <w:szCs w:val="24"/>
          <w:shd w:val="clear" w:color="auto" w:fill="FFFFFF"/>
        </w:rPr>
        <w:t xml:space="preserve">disastrous effects </w:t>
      </w:r>
      <w:r w:rsidR="002B135D">
        <w:rPr>
          <w:rFonts w:ascii="Times New Roman" w:hAnsi="Times New Roman" w:cs="Times New Roman"/>
          <w:sz w:val="24"/>
          <w:szCs w:val="24"/>
          <w:shd w:val="clear" w:color="auto" w:fill="FFFFFF"/>
        </w:rPr>
        <w:t>it causes in the</w:t>
      </w:r>
      <w:r w:rsidR="0049667D">
        <w:rPr>
          <w:rFonts w:ascii="Times New Roman" w:hAnsi="Times New Roman" w:cs="Times New Roman"/>
          <w:sz w:val="24"/>
          <w:szCs w:val="24"/>
          <w:shd w:val="clear" w:color="auto" w:fill="FFFFFF"/>
        </w:rPr>
        <w:t xml:space="preserve"> physical, emotional and social </w:t>
      </w:r>
      <w:del w:id="32" w:author="Merck &amp; Co., Inc." w:date="2014-11-26T03:25:00Z">
        <w:r w:rsidR="002B135D" w:rsidDel="00625835">
          <w:rPr>
            <w:rFonts w:ascii="Times New Roman" w:hAnsi="Times New Roman" w:cs="Times New Roman"/>
            <w:sz w:val="24"/>
            <w:szCs w:val="24"/>
            <w:shd w:val="clear" w:color="auto" w:fill="FFFFFF"/>
          </w:rPr>
          <w:delText>well being</w:delText>
        </w:r>
      </w:del>
      <w:ins w:id="33" w:author="Merck &amp; Co., Inc." w:date="2014-11-26T03:25:00Z">
        <w:r w:rsidR="00625835">
          <w:rPr>
            <w:rFonts w:ascii="Times New Roman" w:hAnsi="Times New Roman" w:cs="Times New Roman"/>
            <w:sz w:val="24"/>
            <w:szCs w:val="24"/>
            <w:shd w:val="clear" w:color="auto" w:fill="FFFFFF"/>
          </w:rPr>
          <w:t>wellbeing</w:t>
        </w:r>
      </w:ins>
      <w:r w:rsidR="0049667D">
        <w:rPr>
          <w:rFonts w:ascii="Times New Roman" w:hAnsi="Times New Roman" w:cs="Times New Roman"/>
          <w:sz w:val="24"/>
          <w:szCs w:val="24"/>
          <w:shd w:val="clear" w:color="auto" w:fill="FFFFFF"/>
        </w:rPr>
        <w:t xml:space="preserve"> of the elderly. Though the</w:t>
      </w:r>
      <w:r w:rsidR="002B135D">
        <w:rPr>
          <w:rFonts w:ascii="Times New Roman" w:hAnsi="Times New Roman" w:cs="Times New Roman"/>
          <w:sz w:val="24"/>
          <w:szCs w:val="24"/>
          <w:shd w:val="clear" w:color="auto" w:fill="FFFFFF"/>
        </w:rPr>
        <w:t xml:space="preserve"> illness may be treated with western</w:t>
      </w:r>
      <w:r w:rsidR="0049667D">
        <w:rPr>
          <w:rFonts w:ascii="Times New Roman" w:hAnsi="Times New Roman" w:cs="Times New Roman"/>
          <w:sz w:val="24"/>
          <w:szCs w:val="24"/>
          <w:shd w:val="clear" w:color="auto" w:fill="FFFFFF"/>
        </w:rPr>
        <w:t xml:space="preserve"> medications, the medications cannot be used for long term and has many side effects which can affect the</w:t>
      </w:r>
      <w:r w:rsidR="002B135D">
        <w:rPr>
          <w:rFonts w:ascii="Times New Roman" w:hAnsi="Times New Roman" w:cs="Times New Roman"/>
          <w:sz w:val="24"/>
          <w:szCs w:val="24"/>
          <w:shd w:val="clear" w:color="auto" w:fill="FFFFFF"/>
        </w:rPr>
        <w:t xml:space="preserve"> normal day to day functioning</w:t>
      </w:r>
      <w:ins w:id="34" w:author="Merck &amp; Co., Inc." w:date="2014-11-26T02:54:00Z">
        <w:r w:rsidR="008045D6">
          <w:rPr>
            <w:rFonts w:ascii="Times New Roman" w:hAnsi="Times New Roman" w:cs="Times New Roman"/>
            <w:sz w:val="24"/>
            <w:szCs w:val="24"/>
            <w:shd w:val="clear" w:color="auto" w:fill="FFFFFF"/>
          </w:rPr>
          <w:t>. As a result</w:t>
        </w:r>
      </w:ins>
      <w:del w:id="35" w:author="Merck &amp; Co., Inc." w:date="2014-11-26T02:55:00Z">
        <w:r w:rsidR="002B135D" w:rsidDel="008045D6">
          <w:rPr>
            <w:rFonts w:ascii="Times New Roman" w:hAnsi="Times New Roman" w:cs="Times New Roman"/>
            <w:sz w:val="24"/>
            <w:szCs w:val="24"/>
            <w:shd w:val="clear" w:color="auto" w:fill="FFFFFF"/>
          </w:rPr>
          <w:delText xml:space="preserve"> making </w:delText>
        </w:r>
        <w:r w:rsidR="0049667D" w:rsidDel="008045D6">
          <w:rPr>
            <w:rFonts w:ascii="Times New Roman" w:hAnsi="Times New Roman" w:cs="Times New Roman"/>
            <w:sz w:val="24"/>
            <w:szCs w:val="24"/>
            <w:shd w:val="clear" w:color="auto" w:fill="FFFFFF"/>
          </w:rPr>
          <w:delText xml:space="preserve">the </w:delText>
        </w:r>
      </w:del>
      <w:ins w:id="36" w:author="Merck &amp; Co., Inc." w:date="2014-11-26T02:55:00Z">
        <w:r w:rsidR="008045D6">
          <w:rPr>
            <w:rFonts w:ascii="Times New Roman" w:hAnsi="Times New Roman" w:cs="Times New Roman"/>
            <w:sz w:val="24"/>
            <w:szCs w:val="24"/>
            <w:shd w:val="clear" w:color="auto" w:fill="FFFFFF"/>
          </w:rPr>
          <w:t xml:space="preserve"> </w:t>
        </w:r>
      </w:ins>
      <w:r w:rsidR="0049667D">
        <w:rPr>
          <w:rFonts w:ascii="Times New Roman" w:hAnsi="Times New Roman" w:cs="Times New Roman"/>
          <w:sz w:val="24"/>
          <w:szCs w:val="24"/>
          <w:shd w:val="clear" w:color="auto" w:fill="FFFFFF"/>
        </w:rPr>
        <w:t>western medication</w:t>
      </w:r>
      <w:ins w:id="37" w:author="Merck &amp; Co., Inc." w:date="2014-11-26T02:55:00Z">
        <w:r w:rsidR="008045D6">
          <w:rPr>
            <w:rFonts w:ascii="Times New Roman" w:hAnsi="Times New Roman" w:cs="Times New Roman"/>
            <w:sz w:val="24"/>
            <w:szCs w:val="24"/>
            <w:shd w:val="clear" w:color="auto" w:fill="FFFFFF"/>
          </w:rPr>
          <w:t xml:space="preserve">s may be </w:t>
        </w:r>
      </w:ins>
      <w:del w:id="38" w:author="Merck &amp; Co., Inc." w:date="2014-11-26T02:55:00Z">
        <w:r w:rsidR="0049667D" w:rsidDel="008045D6">
          <w:rPr>
            <w:rFonts w:ascii="Times New Roman" w:hAnsi="Times New Roman" w:cs="Times New Roman"/>
            <w:sz w:val="24"/>
            <w:szCs w:val="24"/>
            <w:shd w:val="clear" w:color="auto" w:fill="FFFFFF"/>
          </w:rPr>
          <w:delText xml:space="preserve"> </w:delText>
        </w:r>
      </w:del>
      <w:r w:rsidR="002B135D">
        <w:rPr>
          <w:rFonts w:ascii="Times New Roman" w:hAnsi="Times New Roman" w:cs="Times New Roman"/>
          <w:sz w:val="24"/>
          <w:szCs w:val="24"/>
          <w:shd w:val="clear" w:color="auto" w:fill="FFFFFF"/>
        </w:rPr>
        <w:t>less b</w:t>
      </w:r>
      <w:r w:rsidR="0049667D">
        <w:rPr>
          <w:rFonts w:ascii="Times New Roman" w:hAnsi="Times New Roman" w:cs="Times New Roman"/>
          <w:sz w:val="24"/>
          <w:szCs w:val="24"/>
          <w:shd w:val="clear" w:color="auto" w:fill="FFFFFF"/>
        </w:rPr>
        <w:t xml:space="preserve">eneficial in treating patients suffering from insomnia. </w:t>
      </w:r>
      <w:r w:rsidR="002B135D">
        <w:rPr>
          <w:rFonts w:ascii="Times New Roman" w:hAnsi="Times New Roman" w:cs="Times New Roman"/>
          <w:sz w:val="24"/>
          <w:szCs w:val="24"/>
          <w:shd w:val="clear" w:color="auto" w:fill="FFFFFF"/>
        </w:rPr>
        <w:t>Hence</w:t>
      </w:r>
      <w:r w:rsidR="0049667D">
        <w:rPr>
          <w:rFonts w:ascii="Times New Roman" w:hAnsi="Times New Roman" w:cs="Times New Roman"/>
          <w:sz w:val="24"/>
          <w:szCs w:val="24"/>
          <w:shd w:val="clear" w:color="auto" w:fill="FFFFFF"/>
        </w:rPr>
        <w:t xml:space="preserve"> a research is performed to study if yoga can reduce the symptoms of insomnia and increase the quality and functionality in elderly people. </w:t>
      </w:r>
      <w:r w:rsidR="00DF0322">
        <w:rPr>
          <w:rFonts w:ascii="Times New Roman" w:hAnsi="Times New Roman" w:cs="Times New Roman"/>
          <w:sz w:val="24"/>
          <w:szCs w:val="24"/>
          <w:shd w:val="clear" w:color="auto" w:fill="FFFFFF"/>
        </w:rPr>
        <w:t xml:space="preserve">Though the </w:t>
      </w:r>
      <w:r w:rsidR="0049667D">
        <w:rPr>
          <w:rFonts w:ascii="Times New Roman" w:hAnsi="Times New Roman" w:cs="Times New Roman"/>
          <w:sz w:val="24"/>
          <w:szCs w:val="24"/>
          <w:shd w:val="clear" w:color="auto" w:fill="FFFFFF"/>
        </w:rPr>
        <w:t xml:space="preserve">hypothesis and the research question </w:t>
      </w:r>
      <w:r w:rsidR="00DF0322">
        <w:rPr>
          <w:rFonts w:ascii="Times New Roman" w:hAnsi="Times New Roman" w:cs="Times New Roman"/>
          <w:sz w:val="24"/>
          <w:szCs w:val="24"/>
          <w:shd w:val="clear" w:color="auto" w:fill="FFFFFF"/>
        </w:rPr>
        <w:t>were</w:t>
      </w:r>
      <w:r w:rsidR="0049667D">
        <w:rPr>
          <w:rFonts w:ascii="Times New Roman" w:hAnsi="Times New Roman" w:cs="Times New Roman"/>
          <w:sz w:val="24"/>
          <w:szCs w:val="24"/>
          <w:shd w:val="clear" w:color="auto" w:fill="FFFFFF"/>
        </w:rPr>
        <w:t xml:space="preserve"> not directly stated in the introduction, </w:t>
      </w:r>
      <w:r w:rsidR="00DF0322">
        <w:rPr>
          <w:rFonts w:ascii="Times New Roman" w:hAnsi="Times New Roman" w:cs="Times New Roman"/>
          <w:sz w:val="24"/>
          <w:szCs w:val="24"/>
          <w:shd w:val="clear" w:color="auto" w:fill="FFFFFF"/>
        </w:rPr>
        <w:t xml:space="preserve">all the information mentioned above gives the readers a clear study purpose for the research. </w:t>
      </w:r>
      <w:ins w:id="39" w:author="Merck &amp; Co., Inc." w:date="2014-11-26T02:57:00Z">
        <w:r w:rsidR="008045D6">
          <w:rPr>
            <w:rFonts w:ascii="Times New Roman" w:hAnsi="Times New Roman" w:cs="Times New Roman"/>
            <w:sz w:val="24"/>
            <w:szCs w:val="24"/>
            <w:shd w:val="clear" w:color="auto" w:fill="FFFFFF"/>
          </w:rPr>
          <w:t xml:space="preserve">The research topic is very useful to the community </w:t>
        </w:r>
      </w:ins>
      <w:ins w:id="40" w:author="Merck &amp; Co., Inc." w:date="2014-11-26T02:59:00Z">
        <w:r w:rsidR="008045D6">
          <w:rPr>
            <w:rFonts w:ascii="Times New Roman" w:hAnsi="Times New Roman" w:cs="Times New Roman"/>
            <w:sz w:val="24"/>
            <w:szCs w:val="24"/>
            <w:shd w:val="clear" w:color="auto" w:fill="FFFFFF"/>
          </w:rPr>
          <w:t xml:space="preserve">and has a significant need </w:t>
        </w:r>
      </w:ins>
      <w:ins w:id="41" w:author="Merck &amp; Co., Inc." w:date="2014-11-26T02:57:00Z">
        <w:r w:rsidR="008045D6">
          <w:rPr>
            <w:rFonts w:ascii="Times New Roman" w:hAnsi="Times New Roman" w:cs="Times New Roman"/>
            <w:sz w:val="24"/>
            <w:szCs w:val="24"/>
            <w:shd w:val="clear" w:color="auto" w:fill="FFFFFF"/>
          </w:rPr>
          <w:t>as a</w:t>
        </w:r>
      </w:ins>
      <w:del w:id="42" w:author="Merck &amp; Co., Inc." w:date="2014-11-26T02:57:00Z">
        <w:r w:rsidR="00DF0322" w:rsidDel="008045D6">
          <w:rPr>
            <w:rFonts w:ascii="Times New Roman" w:hAnsi="Times New Roman" w:cs="Times New Roman"/>
            <w:sz w:val="24"/>
            <w:szCs w:val="24"/>
            <w:shd w:val="clear" w:color="auto" w:fill="FFFFFF"/>
          </w:rPr>
          <w:delText>A</w:delText>
        </w:r>
      </w:del>
      <w:r>
        <w:rPr>
          <w:rFonts w:ascii="Times New Roman" w:hAnsi="Times New Roman" w:cs="Times New Roman"/>
          <w:sz w:val="24"/>
          <w:szCs w:val="24"/>
          <w:shd w:val="clear" w:color="auto" w:fill="FFFFFF"/>
        </w:rPr>
        <w:t xml:space="preserve"> large percentage of the population suffer</w:t>
      </w:r>
      <w:ins w:id="43" w:author="Merck &amp; Co., Inc." w:date="2014-11-26T02:57:00Z">
        <w:r w:rsidR="008045D6">
          <w:rPr>
            <w:rFonts w:ascii="Times New Roman" w:hAnsi="Times New Roman" w:cs="Times New Roman"/>
            <w:sz w:val="24"/>
            <w:szCs w:val="24"/>
            <w:shd w:val="clear" w:color="auto" w:fill="FFFFFF"/>
          </w:rPr>
          <w:t>s</w:t>
        </w:r>
      </w:ins>
      <w:del w:id="44" w:author="Merck &amp; Co., Inc." w:date="2014-11-26T02:57:00Z">
        <w:r w:rsidR="00DF0322" w:rsidDel="008045D6">
          <w:rPr>
            <w:rFonts w:ascii="Times New Roman" w:hAnsi="Times New Roman" w:cs="Times New Roman"/>
            <w:sz w:val="24"/>
            <w:szCs w:val="24"/>
            <w:shd w:val="clear" w:color="auto" w:fill="FFFFFF"/>
          </w:rPr>
          <w:delText>ing</w:delText>
        </w:r>
      </w:del>
      <w:ins w:id="45" w:author="Merck &amp; Co., Inc." w:date="2014-11-26T02:57:00Z">
        <w:r w:rsidR="008045D6">
          <w:rPr>
            <w:rFonts w:ascii="Times New Roman" w:hAnsi="Times New Roman" w:cs="Times New Roman"/>
            <w:sz w:val="24"/>
            <w:szCs w:val="24"/>
            <w:shd w:val="clear" w:color="auto" w:fill="FFFFFF"/>
          </w:rPr>
          <w:t xml:space="preserve"> </w:t>
        </w:r>
      </w:ins>
      <w:del w:id="46" w:author="Merck &amp; Co., Inc." w:date="2014-11-26T02:57:00Z">
        <w:r w:rsidDel="008045D6">
          <w:rPr>
            <w:rFonts w:ascii="Times New Roman" w:hAnsi="Times New Roman" w:cs="Times New Roman"/>
            <w:sz w:val="24"/>
            <w:szCs w:val="24"/>
            <w:shd w:val="clear" w:color="auto" w:fill="FFFFFF"/>
          </w:rPr>
          <w:delText xml:space="preserve"> </w:delText>
        </w:r>
      </w:del>
      <w:r>
        <w:rPr>
          <w:rFonts w:ascii="Times New Roman" w:hAnsi="Times New Roman" w:cs="Times New Roman"/>
          <w:sz w:val="24"/>
          <w:szCs w:val="24"/>
          <w:shd w:val="clear" w:color="auto" w:fill="FFFFFF"/>
        </w:rPr>
        <w:t>from insomnia</w:t>
      </w:r>
      <w:ins w:id="47" w:author="Merck &amp; Co., Inc." w:date="2014-11-26T02:57:00Z">
        <w:r w:rsidR="008045D6">
          <w:rPr>
            <w:rFonts w:ascii="Times New Roman" w:hAnsi="Times New Roman" w:cs="Times New Roman"/>
            <w:sz w:val="24"/>
            <w:szCs w:val="24"/>
            <w:shd w:val="clear" w:color="auto" w:fill="FFFFFF"/>
          </w:rPr>
          <w:t>.</w:t>
        </w:r>
      </w:ins>
      <w:del w:id="48" w:author="Merck &amp; Co., Inc." w:date="2014-11-26T02:57:00Z">
        <w:r w:rsidR="00275F0F" w:rsidDel="008045D6">
          <w:rPr>
            <w:rFonts w:ascii="Times New Roman" w:hAnsi="Times New Roman" w:cs="Times New Roman"/>
            <w:sz w:val="24"/>
            <w:szCs w:val="24"/>
            <w:shd w:val="clear" w:color="auto" w:fill="FFFFFF"/>
          </w:rPr>
          <w:delText xml:space="preserve"> </w:delText>
        </w:r>
        <w:r w:rsidR="00DF0322" w:rsidDel="008045D6">
          <w:rPr>
            <w:rFonts w:ascii="Times New Roman" w:hAnsi="Times New Roman" w:cs="Times New Roman"/>
            <w:sz w:val="24"/>
            <w:szCs w:val="24"/>
            <w:shd w:val="clear" w:color="auto" w:fill="FFFFFF"/>
          </w:rPr>
          <w:delText>makes a</w:delText>
        </w:r>
        <w:r w:rsidR="00275F0F" w:rsidDel="008045D6">
          <w:rPr>
            <w:rFonts w:ascii="Times New Roman" w:hAnsi="Times New Roman" w:cs="Times New Roman"/>
            <w:sz w:val="24"/>
            <w:szCs w:val="24"/>
            <w:shd w:val="clear" w:color="auto" w:fill="FFFFFF"/>
          </w:rPr>
          <w:delText xml:space="preserve"> </w:delText>
        </w:r>
        <w:r w:rsidDel="008045D6">
          <w:rPr>
            <w:rFonts w:ascii="Times New Roman" w:hAnsi="Times New Roman" w:cs="Times New Roman"/>
            <w:sz w:val="24"/>
            <w:szCs w:val="24"/>
            <w:shd w:val="clear" w:color="auto" w:fill="FFFFFF"/>
          </w:rPr>
          <w:delText>significant</w:delText>
        </w:r>
        <w:r w:rsidR="00275F0F" w:rsidDel="008045D6">
          <w:rPr>
            <w:rFonts w:ascii="Times New Roman" w:hAnsi="Times New Roman" w:cs="Times New Roman"/>
            <w:sz w:val="24"/>
            <w:szCs w:val="24"/>
            <w:shd w:val="clear" w:color="auto" w:fill="FFFFFF"/>
          </w:rPr>
          <w:delText xml:space="preserve"> need to</w:delText>
        </w:r>
        <w:r w:rsidDel="008045D6">
          <w:rPr>
            <w:rFonts w:ascii="Times New Roman" w:hAnsi="Times New Roman" w:cs="Times New Roman"/>
            <w:sz w:val="24"/>
            <w:szCs w:val="24"/>
            <w:shd w:val="clear" w:color="auto" w:fill="FFFFFF"/>
          </w:rPr>
          <w:delText xml:space="preserve"> research and study </w:delText>
        </w:r>
        <w:r w:rsidR="00275F0F" w:rsidDel="008045D6">
          <w:rPr>
            <w:rFonts w:ascii="Times New Roman" w:hAnsi="Times New Roman" w:cs="Times New Roman"/>
            <w:sz w:val="24"/>
            <w:szCs w:val="24"/>
            <w:shd w:val="clear" w:color="auto" w:fill="FFFFFF"/>
          </w:rPr>
          <w:delText>o</w:delText>
        </w:r>
        <w:r w:rsidDel="008045D6">
          <w:rPr>
            <w:rFonts w:ascii="Times New Roman" w:hAnsi="Times New Roman" w:cs="Times New Roman"/>
            <w:sz w:val="24"/>
            <w:szCs w:val="24"/>
            <w:shd w:val="clear" w:color="auto" w:fill="FFFFFF"/>
          </w:rPr>
          <w:delText>n th</w:delText>
        </w:r>
        <w:r w:rsidR="00DF0322" w:rsidDel="008045D6">
          <w:rPr>
            <w:rFonts w:ascii="Times New Roman" w:hAnsi="Times New Roman" w:cs="Times New Roman"/>
            <w:sz w:val="24"/>
            <w:szCs w:val="24"/>
            <w:shd w:val="clear" w:color="auto" w:fill="FFFFFF"/>
          </w:rPr>
          <w:delText>e</w:delText>
        </w:r>
        <w:r w:rsidDel="008045D6">
          <w:rPr>
            <w:rFonts w:ascii="Times New Roman" w:hAnsi="Times New Roman" w:cs="Times New Roman"/>
            <w:sz w:val="24"/>
            <w:szCs w:val="24"/>
            <w:shd w:val="clear" w:color="auto" w:fill="FFFFFF"/>
          </w:rPr>
          <w:delText xml:space="preserve"> particular subject</w:delText>
        </w:r>
      </w:del>
      <w:del w:id="49" w:author="Merck &amp; Co., Inc." w:date="2014-11-26T02:58:00Z">
        <w:r w:rsidDel="008045D6">
          <w:rPr>
            <w:rFonts w:ascii="Times New Roman" w:hAnsi="Times New Roman" w:cs="Times New Roman"/>
            <w:sz w:val="24"/>
            <w:szCs w:val="24"/>
            <w:shd w:val="clear" w:color="auto" w:fill="FFFFFF"/>
          </w:rPr>
          <w:delText>.</w:delText>
        </w:r>
      </w:del>
      <w:r>
        <w:rPr>
          <w:rFonts w:ascii="Times New Roman" w:hAnsi="Times New Roman" w:cs="Times New Roman"/>
          <w:sz w:val="24"/>
          <w:szCs w:val="24"/>
          <w:shd w:val="clear" w:color="auto" w:fill="FFFFFF"/>
        </w:rPr>
        <w:t xml:space="preserve"> </w:t>
      </w:r>
      <w:r w:rsidR="000C31AF">
        <w:rPr>
          <w:rFonts w:ascii="Times New Roman" w:hAnsi="Times New Roman" w:cs="Times New Roman"/>
          <w:sz w:val="24"/>
          <w:szCs w:val="24"/>
          <w:shd w:val="clear" w:color="auto" w:fill="FFFFFF"/>
        </w:rPr>
        <w:t>The introduction also specifies that such studies have already been performed</w:t>
      </w:r>
      <w:r w:rsidR="0024562F">
        <w:rPr>
          <w:rFonts w:ascii="Times New Roman" w:hAnsi="Times New Roman" w:cs="Times New Roman"/>
          <w:sz w:val="24"/>
          <w:szCs w:val="24"/>
          <w:shd w:val="clear" w:color="auto" w:fill="FFFFFF"/>
        </w:rPr>
        <w:t xml:space="preserve"> and the repetitious research to make the results more provable</w:t>
      </w:r>
      <w:ins w:id="50" w:author="Merck &amp; Co., Inc." w:date="2014-11-26T03:01:00Z">
        <w:r w:rsidR="000B3AA6">
          <w:rPr>
            <w:rFonts w:ascii="Times New Roman" w:hAnsi="Times New Roman" w:cs="Times New Roman"/>
            <w:sz w:val="24"/>
            <w:szCs w:val="24"/>
            <w:shd w:val="clear" w:color="auto" w:fill="FFFFFF"/>
          </w:rPr>
          <w:t xml:space="preserve">. The study design is </w:t>
        </w:r>
      </w:ins>
      <w:ins w:id="51" w:author="Merck &amp; Co., Inc." w:date="2014-11-26T03:02:00Z">
        <w:r w:rsidR="000B3AA6" w:rsidRPr="000B3AA6">
          <w:rPr>
            <w:rFonts w:ascii="Times New Roman" w:hAnsi="Times New Roman" w:cs="Times New Roman"/>
            <w:i/>
            <w:sz w:val="24"/>
            <w:szCs w:val="24"/>
            <w:shd w:val="clear" w:color="auto" w:fill="FFFFFF"/>
            <w:rPrChange w:id="52" w:author="Merck &amp; Co., Inc." w:date="2014-11-26T03:04:00Z">
              <w:rPr>
                <w:rFonts w:ascii="Times New Roman" w:hAnsi="Times New Roman" w:cs="Times New Roman"/>
                <w:sz w:val="24"/>
                <w:szCs w:val="24"/>
                <w:shd w:val="clear" w:color="auto" w:fill="FFFFFF"/>
              </w:rPr>
            </w:rPrChange>
          </w:rPr>
          <w:t>p</w:t>
        </w:r>
      </w:ins>
      <w:ins w:id="53" w:author="Merck &amp; Co., Inc." w:date="2014-11-26T03:01:00Z">
        <w:r w:rsidR="000B3AA6" w:rsidRPr="000B3AA6">
          <w:rPr>
            <w:rFonts w:ascii="Times New Roman" w:hAnsi="Times New Roman" w:cs="Times New Roman"/>
            <w:i/>
            <w:sz w:val="24"/>
            <w:szCs w:val="24"/>
            <w:shd w:val="clear" w:color="auto" w:fill="FFFFFF"/>
            <w:rPrChange w:id="54" w:author="Merck &amp; Co., Inc." w:date="2014-11-26T03:04:00Z">
              <w:rPr>
                <w:rFonts w:ascii="Times New Roman" w:hAnsi="Times New Roman" w:cs="Times New Roman"/>
                <w:sz w:val="24"/>
                <w:szCs w:val="24"/>
                <w:shd w:val="clear" w:color="auto" w:fill="FFFFFF"/>
              </w:rPr>
            </w:rPrChange>
          </w:rPr>
          <w:t>rospective</w:t>
        </w:r>
        <w:r w:rsidR="000B3AA6">
          <w:rPr>
            <w:rFonts w:ascii="Times New Roman" w:hAnsi="Times New Roman" w:cs="Times New Roman"/>
            <w:sz w:val="24"/>
            <w:szCs w:val="24"/>
            <w:shd w:val="clear" w:color="auto" w:fill="FFFFFF"/>
          </w:rPr>
          <w:t xml:space="preserve"> </w:t>
        </w:r>
      </w:ins>
      <w:ins w:id="55" w:author="Merck &amp; Co., Inc." w:date="2014-11-26T03:02:00Z">
        <w:r w:rsidR="000B3AA6">
          <w:rPr>
            <w:rFonts w:ascii="Times New Roman" w:hAnsi="Times New Roman" w:cs="Times New Roman"/>
            <w:sz w:val="24"/>
            <w:szCs w:val="24"/>
            <w:shd w:val="clear" w:color="auto" w:fill="FFFFFF"/>
          </w:rPr>
          <w:t xml:space="preserve">in nature as it </w:t>
        </w:r>
        <w:r w:rsidR="000B3AA6" w:rsidRPr="000B3AA6">
          <w:rPr>
            <w:rFonts w:ascii="Times New Roman" w:hAnsi="Times New Roman" w:cs="Times New Roman"/>
            <w:i/>
            <w:sz w:val="24"/>
            <w:szCs w:val="24"/>
            <w:shd w:val="clear" w:color="auto" w:fill="FFFFFF"/>
            <w:rPrChange w:id="56" w:author="Merck &amp; Co., Inc." w:date="2014-11-26T03:04:00Z">
              <w:rPr>
                <w:rFonts w:ascii="Times New Roman" w:hAnsi="Times New Roman" w:cs="Times New Roman"/>
                <w:sz w:val="24"/>
                <w:szCs w:val="24"/>
                <w:shd w:val="clear" w:color="auto" w:fill="FFFFFF"/>
              </w:rPr>
            </w:rPrChange>
          </w:rPr>
          <w:t xml:space="preserve">follows over time a group of individuals </w:t>
        </w:r>
      </w:ins>
      <w:ins w:id="57" w:author="Merck &amp; Co., Inc." w:date="2014-11-26T03:03:00Z">
        <w:r w:rsidR="000B3AA6">
          <w:rPr>
            <w:rFonts w:ascii="Times New Roman" w:hAnsi="Times New Roman" w:cs="Times New Roman"/>
            <w:sz w:val="24"/>
            <w:szCs w:val="24"/>
            <w:shd w:val="clear" w:color="auto" w:fill="FFFFFF"/>
          </w:rPr>
          <w:t>to determine how the practice of yoga affects the quality of slee</w:t>
        </w:r>
      </w:ins>
      <w:ins w:id="58" w:author="Merck &amp; Co., Inc." w:date="2014-11-26T03:04:00Z">
        <w:r w:rsidR="000B3AA6">
          <w:rPr>
            <w:rFonts w:ascii="Times New Roman" w:hAnsi="Times New Roman" w:cs="Times New Roman"/>
            <w:sz w:val="24"/>
            <w:szCs w:val="24"/>
            <w:shd w:val="clear" w:color="auto" w:fill="FFFFFF"/>
          </w:rPr>
          <w:t>p</w:t>
        </w:r>
      </w:ins>
      <w:ins w:id="59" w:author="Merck &amp; Co., Inc." w:date="2014-11-26T03:03:00Z">
        <w:r w:rsidR="000B3AA6">
          <w:rPr>
            <w:rFonts w:ascii="Times New Roman" w:hAnsi="Times New Roman" w:cs="Times New Roman"/>
            <w:sz w:val="24"/>
            <w:szCs w:val="24"/>
            <w:shd w:val="clear" w:color="auto" w:fill="FFFFFF"/>
          </w:rPr>
          <w:t xml:space="preserve"> and life.</w:t>
        </w:r>
      </w:ins>
      <w:r w:rsidR="000C31AF">
        <w:rPr>
          <w:rFonts w:ascii="Times New Roman" w:hAnsi="Times New Roman" w:cs="Times New Roman"/>
          <w:sz w:val="24"/>
          <w:szCs w:val="24"/>
          <w:shd w:val="clear" w:color="auto" w:fill="FFFFFF"/>
        </w:rPr>
        <w:t xml:space="preserve"> </w:t>
      </w:r>
      <w:del w:id="60" w:author="Merck &amp; Co., Inc." w:date="2014-11-26T03:04:00Z">
        <w:r w:rsidR="0024562F" w:rsidDel="000B3AA6">
          <w:rPr>
            <w:rFonts w:ascii="Times New Roman" w:hAnsi="Times New Roman" w:cs="Times New Roman"/>
            <w:sz w:val="24"/>
            <w:szCs w:val="24"/>
            <w:shd w:val="clear" w:color="auto" w:fill="FFFFFF"/>
          </w:rPr>
          <w:delText xml:space="preserve">makes this </w:delText>
        </w:r>
        <w:r w:rsidR="0024562F" w:rsidDel="000B3AA6">
          <w:rPr>
            <w:rFonts w:ascii="Times New Roman" w:hAnsi="Times New Roman" w:cs="Times New Roman"/>
            <w:sz w:val="24"/>
            <w:szCs w:val="24"/>
            <w:shd w:val="clear" w:color="auto" w:fill="FFFFFF"/>
          </w:rPr>
          <w:lastRenderedPageBreak/>
          <w:delText>particular research study prospective in nature.</w:delText>
        </w:r>
      </w:del>
      <w:r w:rsidR="000C31AF">
        <w:rPr>
          <w:rFonts w:ascii="Times New Roman" w:hAnsi="Times New Roman" w:cs="Times New Roman"/>
          <w:sz w:val="24"/>
          <w:szCs w:val="24"/>
          <w:shd w:val="clear" w:color="auto" w:fill="FFFFFF"/>
        </w:rPr>
        <w:t xml:space="preserve"> A literature review is not present in the introduction. From the </w:t>
      </w:r>
      <w:ins w:id="61" w:author="Merck &amp; Co., Inc." w:date="2014-11-26T03:05:00Z">
        <w:r w:rsidR="000B3AA6">
          <w:rPr>
            <w:rFonts w:ascii="Times New Roman" w:hAnsi="Times New Roman" w:cs="Times New Roman"/>
            <w:sz w:val="24"/>
            <w:szCs w:val="24"/>
            <w:shd w:val="clear" w:color="auto" w:fill="FFFFFF"/>
          </w:rPr>
          <w:t xml:space="preserve">listed </w:t>
        </w:r>
      </w:ins>
      <w:r w:rsidR="000C31AF">
        <w:rPr>
          <w:rFonts w:ascii="Times New Roman" w:hAnsi="Times New Roman" w:cs="Times New Roman"/>
          <w:sz w:val="24"/>
          <w:szCs w:val="24"/>
          <w:shd w:val="clear" w:color="auto" w:fill="FFFFFF"/>
        </w:rPr>
        <w:t xml:space="preserve">references </w:t>
      </w:r>
      <w:del w:id="62" w:author="Merck &amp; Co., Inc." w:date="2014-11-26T03:05:00Z">
        <w:r w:rsidR="000C31AF" w:rsidDel="000B3AA6">
          <w:rPr>
            <w:rFonts w:ascii="Times New Roman" w:hAnsi="Times New Roman" w:cs="Times New Roman"/>
            <w:sz w:val="24"/>
            <w:szCs w:val="24"/>
            <w:shd w:val="clear" w:color="auto" w:fill="FFFFFF"/>
          </w:rPr>
          <w:delText>of the article</w:delText>
        </w:r>
      </w:del>
      <w:r w:rsidR="000C31AF">
        <w:rPr>
          <w:rFonts w:ascii="Times New Roman" w:hAnsi="Times New Roman" w:cs="Times New Roman"/>
          <w:sz w:val="24"/>
          <w:szCs w:val="24"/>
          <w:shd w:val="clear" w:color="auto" w:fill="FFFFFF"/>
        </w:rPr>
        <w:t xml:space="preserve"> it is clear that the authors have studie</w:t>
      </w:r>
      <w:r w:rsidR="0024562F">
        <w:rPr>
          <w:rFonts w:ascii="Times New Roman" w:hAnsi="Times New Roman" w:cs="Times New Roman"/>
          <w:sz w:val="24"/>
          <w:szCs w:val="24"/>
          <w:shd w:val="clear" w:color="auto" w:fill="FFFFFF"/>
        </w:rPr>
        <w:t>d</w:t>
      </w:r>
      <w:r w:rsidR="000C31AF">
        <w:rPr>
          <w:rFonts w:ascii="Times New Roman" w:hAnsi="Times New Roman" w:cs="Times New Roman"/>
          <w:sz w:val="24"/>
          <w:szCs w:val="24"/>
          <w:shd w:val="clear" w:color="auto" w:fill="FFFFFF"/>
        </w:rPr>
        <w:t xml:space="preserve"> many sources for performing this research. The </w:t>
      </w:r>
      <w:r w:rsidR="00C92875">
        <w:rPr>
          <w:rFonts w:ascii="Times New Roman" w:hAnsi="Times New Roman" w:cs="Times New Roman"/>
          <w:sz w:val="24"/>
          <w:szCs w:val="24"/>
          <w:shd w:val="clear" w:color="auto" w:fill="FFFFFF"/>
        </w:rPr>
        <w:t xml:space="preserve">articles </w:t>
      </w:r>
      <w:ins w:id="63" w:author="Merck &amp; Co., Inc." w:date="2014-11-26T03:06:00Z">
        <w:r w:rsidR="000B3AA6">
          <w:rPr>
            <w:rFonts w:ascii="Times New Roman" w:hAnsi="Times New Roman" w:cs="Times New Roman"/>
            <w:sz w:val="24"/>
            <w:szCs w:val="24"/>
            <w:shd w:val="clear" w:color="auto" w:fill="FFFFFF"/>
          </w:rPr>
          <w:t>are</w:t>
        </w:r>
      </w:ins>
      <w:del w:id="64" w:author="Merck &amp; Co., Inc." w:date="2014-11-26T03:06:00Z">
        <w:r w:rsidR="00C92875" w:rsidDel="000B3AA6">
          <w:rPr>
            <w:rFonts w:ascii="Times New Roman" w:hAnsi="Times New Roman" w:cs="Times New Roman"/>
            <w:sz w:val="24"/>
            <w:szCs w:val="24"/>
            <w:shd w:val="clear" w:color="auto" w:fill="FFFFFF"/>
          </w:rPr>
          <w:delText>were</w:delText>
        </w:r>
      </w:del>
      <w:r w:rsidR="000C31AF">
        <w:rPr>
          <w:rFonts w:ascii="Times New Roman" w:hAnsi="Times New Roman" w:cs="Times New Roman"/>
          <w:sz w:val="24"/>
          <w:szCs w:val="24"/>
          <w:shd w:val="clear" w:color="auto" w:fill="FFFFFF"/>
        </w:rPr>
        <w:t xml:space="preserve"> dated from the year 1989 to </w:t>
      </w:r>
      <w:r w:rsidR="00C92875">
        <w:rPr>
          <w:rFonts w:ascii="Times New Roman" w:hAnsi="Times New Roman" w:cs="Times New Roman"/>
          <w:sz w:val="24"/>
          <w:szCs w:val="24"/>
          <w:shd w:val="clear" w:color="auto" w:fill="FFFFFF"/>
        </w:rPr>
        <w:t xml:space="preserve">2012. While most of the articles </w:t>
      </w:r>
      <w:ins w:id="65" w:author="Merck &amp; Co., Inc." w:date="2014-11-26T03:06:00Z">
        <w:r w:rsidR="000B3AA6">
          <w:rPr>
            <w:rFonts w:ascii="Times New Roman" w:hAnsi="Times New Roman" w:cs="Times New Roman"/>
            <w:sz w:val="24"/>
            <w:szCs w:val="24"/>
            <w:shd w:val="clear" w:color="auto" w:fill="FFFFFF"/>
          </w:rPr>
          <w:t>are</w:t>
        </w:r>
      </w:ins>
      <w:del w:id="66" w:author="Merck &amp; Co., Inc." w:date="2014-11-26T03:06:00Z">
        <w:r w:rsidR="00C92875" w:rsidDel="000B3AA6">
          <w:rPr>
            <w:rFonts w:ascii="Times New Roman" w:hAnsi="Times New Roman" w:cs="Times New Roman"/>
            <w:sz w:val="24"/>
            <w:szCs w:val="24"/>
            <w:shd w:val="clear" w:color="auto" w:fill="FFFFFF"/>
          </w:rPr>
          <w:delText>were</w:delText>
        </w:r>
      </w:del>
      <w:r w:rsidR="00C92875">
        <w:rPr>
          <w:rFonts w:ascii="Times New Roman" w:hAnsi="Times New Roman" w:cs="Times New Roman"/>
          <w:sz w:val="24"/>
          <w:szCs w:val="24"/>
          <w:shd w:val="clear" w:color="auto" w:fill="FFFFFF"/>
        </w:rPr>
        <w:t xml:space="preserve"> up to date</w:t>
      </w:r>
      <w:ins w:id="67" w:author="Merck &amp; Co., Inc." w:date="2014-11-26T03:05:00Z">
        <w:r w:rsidR="000B3AA6">
          <w:rPr>
            <w:rFonts w:ascii="Times New Roman" w:hAnsi="Times New Roman" w:cs="Times New Roman"/>
            <w:sz w:val="24"/>
            <w:szCs w:val="24"/>
            <w:shd w:val="clear" w:color="auto" w:fill="FFFFFF"/>
          </w:rPr>
          <w:t>,</w:t>
        </w:r>
      </w:ins>
      <w:r w:rsidR="00C92875">
        <w:rPr>
          <w:rFonts w:ascii="Times New Roman" w:hAnsi="Times New Roman" w:cs="Times New Roman"/>
          <w:sz w:val="24"/>
          <w:szCs w:val="24"/>
          <w:shd w:val="clear" w:color="auto" w:fill="FFFFFF"/>
        </w:rPr>
        <w:t xml:space="preserve"> a couple of articles </w:t>
      </w:r>
      <w:ins w:id="68" w:author="Merck &amp; Co., Inc." w:date="2014-11-26T03:06:00Z">
        <w:r w:rsidR="000B3AA6">
          <w:rPr>
            <w:rFonts w:ascii="Times New Roman" w:hAnsi="Times New Roman" w:cs="Times New Roman"/>
            <w:sz w:val="24"/>
            <w:szCs w:val="24"/>
            <w:shd w:val="clear" w:color="auto" w:fill="FFFFFF"/>
          </w:rPr>
          <w:t>are</w:t>
        </w:r>
      </w:ins>
      <w:del w:id="69" w:author="Merck &amp; Co., Inc." w:date="2014-11-26T03:06:00Z">
        <w:r w:rsidR="00C92875" w:rsidDel="000B3AA6">
          <w:rPr>
            <w:rFonts w:ascii="Times New Roman" w:hAnsi="Times New Roman" w:cs="Times New Roman"/>
            <w:sz w:val="24"/>
            <w:szCs w:val="24"/>
            <w:shd w:val="clear" w:color="auto" w:fill="FFFFFF"/>
          </w:rPr>
          <w:delText>were</w:delText>
        </w:r>
      </w:del>
      <w:r w:rsidR="00C92875">
        <w:rPr>
          <w:rFonts w:ascii="Times New Roman" w:hAnsi="Times New Roman" w:cs="Times New Roman"/>
          <w:sz w:val="24"/>
          <w:szCs w:val="24"/>
          <w:shd w:val="clear" w:color="auto" w:fill="FFFFFF"/>
        </w:rPr>
        <w:t xml:space="preserve"> outdated.</w:t>
      </w:r>
      <w:r w:rsidR="000C31AF">
        <w:rPr>
          <w:rFonts w:ascii="Times New Roman" w:hAnsi="Times New Roman" w:cs="Times New Roman"/>
          <w:sz w:val="24"/>
          <w:szCs w:val="24"/>
          <w:shd w:val="clear" w:color="auto" w:fill="FFFFFF"/>
        </w:rPr>
        <w:t xml:space="preserve"> </w:t>
      </w:r>
      <w:r w:rsidR="00C92875">
        <w:rPr>
          <w:rFonts w:ascii="Times New Roman" w:hAnsi="Times New Roman" w:cs="Times New Roman"/>
          <w:sz w:val="24"/>
          <w:szCs w:val="24"/>
          <w:shd w:val="clear" w:color="auto" w:fill="FFFFFF"/>
        </w:rPr>
        <w:t xml:space="preserve">The </w:t>
      </w:r>
      <w:ins w:id="70" w:author="Merck &amp; Co., Inc." w:date="2014-11-26T03:06:00Z">
        <w:r w:rsidR="000B3AA6">
          <w:rPr>
            <w:rFonts w:ascii="Times New Roman" w:hAnsi="Times New Roman" w:cs="Times New Roman"/>
            <w:sz w:val="24"/>
            <w:szCs w:val="24"/>
            <w:shd w:val="clear" w:color="auto" w:fill="FFFFFF"/>
          </w:rPr>
          <w:t xml:space="preserve">listed </w:t>
        </w:r>
      </w:ins>
      <w:r w:rsidR="00B40711">
        <w:rPr>
          <w:rFonts w:ascii="Times New Roman" w:hAnsi="Times New Roman" w:cs="Times New Roman"/>
          <w:sz w:val="24"/>
          <w:szCs w:val="24"/>
          <w:shd w:val="clear" w:color="auto" w:fill="FFFFFF"/>
        </w:rPr>
        <w:t xml:space="preserve">articles </w:t>
      </w:r>
      <w:ins w:id="71" w:author="Merck &amp; Co., Inc." w:date="2014-11-26T03:06:00Z">
        <w:r w:rsidR="000B3AA6">
          <w:rPr>
            <w:rFonts w:ascii="Times New Roman" w:hAnsi="Times New Roman" w:cs="Times New Roman"/>
            <w:sz w:val="24"/>
            <w:szCs w:val="24"/>
            <w:shd w:val="clear" w:color="auto" w:fill="FFFFFF"/>
          </w:rPr>
          <w:t>are</w:t>
        </w:r>
      </w:ins>
      <w:del w:id="72" w:author="Merck &amp; Co., Inc." w:date="2014-11-26T03:06:00Z">
        <w:r w:rsidR="00B40711" w:rsidDel="000B3AA6">
          <w:rPr>
            <w:rFonts w:ascii="Times New Roman" w:hAnsi="Times New Roman" w:cs="Times New Roman"/>
            <w:sz w:val="24"/>
            <w:szCs w:val="24"/>
            <w:shd w:val="clear" w:color="auto" w:fill="FFFFFF"/>
          </w:rPr>
          <w:delText>were</w:delText>
        </w:r>
      </w:del>
      <w:r w:rsidR="00C92875">
        <w:rPr>
          <w:rFonts w:ascii="Times New Roman" w:hAnsi="Times New Roman" w:cs="Times New Roman"/>
          <w:sz w:val="24"/>
          <w:szCs w:val="24"/>
          <w:shd w:val="clear" w:color="auto" w:fill="FFFFFF"/>
        </w:rPr>
        <w:t xml:space="preserve"> relevant to the research study performed.</w:t>
      </w:r>
    </w:p>
    <w:p w:rsidR="0024562F" w:rsidRDefault="0024562F" w:rsidP="00B40711">
      <w:pPr>
        <w:spacing w:line="480" w:lineRule="auto"/>
        <w:rPr>
          <w:rFonts w:ascii="Times New Roman" w:hAnsi="Times New Roman" w:cs="Times New Roman"/>
          <w:sz w:val="24"/>
          <w:szCs w:val="24"/>
          <w:shd w:val="clear" w:color="auto" w:fill="FFFFFF"/>
        </w:rPr>
      </w:pPr>
    </w:p>
    <w:p w:rsidR="00B40711" w:rsidRDefault="00B40711" w:rsidP="00B40711">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Significance for nursing</w:t>
      </w:r>
    </w:p>
    <w:p w:rsidR="00134EA8" w:rsidRDefault="00134EA8" w:rsidP="00B40711">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Insomnia is one of the major issues suffered by patients admitted in any health care </w:t>
      </w:r>
      <w:del w:id="73" w:author="Merck &amp; Co., Inc." w:date="2014-11-26T03:27:00Z">
        <w:r w:rsidDel="00625835">
          <w:rPr>
            <w:rFonts w:ascii="Times New Roman" w:hAnsi="Times New Roman" w:cs="Times New Roman"/>
            <w:sz w:val="24"/>
            <w:szCs w:val="24"/>
            <w:shd w:val="clear" w:color="auto" w:fill="FFFFFF"/>
          </w:rPr>
          <w:delText>organization</w:delText>
        </w:r>
      </w:del>
      <w:r>
        <w:rPr>
          <w:rFonts w:ascii="Times New Roman" w:hAnsi="Times New Roman" w:cs="Times New Roman"/>
          <w:sz w:val="24"/>
          <w:szCs w:val="24"/>
          <w:shd w:val="clear" w:color="auto" w:fill="FFFFFF"/>
        </w:rPr>
        <w:t xml:space="preserve"> facility. Insomnia is one of the major factors that contribute to stress</w:t>
      </w:r>
      <w:ins w:id="74" w:author="Merck &amp; Co., Inc." w:date="2014-11-26T03:28:00Z">
        <w:r w:rsidR="00625835">
          <w:rPr>
            <w:rFonts w:ascii="Times New Roman" w:hAnsi="Times New Roman" w:cs="Times New Roman"/>
            <w:sz w:val="24"/>
            <w:szCs w:val="24"/>
            <w:shd w:val="clear" w:color="auto" w:fill="FFFFFF"/>
          </w:rPr>
          <w:t>.</w:t>
        </w:r>
      </w:ins>
      <w:del w:id="75" w:author="Merck &amp; Co., Inc." w:date="2014-11-26T03:28:00Z">
        <w:r w:rsidDel="00625835">
          <w:rPr>
            <w:rFonts w:ascii="Times New Roman" w:hAnsi="Times New Roman" w:cs="Times New Roman"/>
            <w:sz w:val="24"/>
            <w:szCs w:val="24"/>
            <w:shd w:val="clear" w:color="auto" w:fill="FFFFFF"/>
          </w:rPr>
          <w:delText xml:space="preserve"> for the patients.</w:delText>
        </w:r>
      </w:del>
      <w:r>
        <w:rPr>
          <w:rFonts w:ascii="Times New Roman" w:hAnsi="Times New Roman" w:cs="Times New Roman"/>
          <w:sz w:val="24"/>
          <w:szCs w:val="24"/>
          <w:shd w:val="clear" w:color="auto" w:fill="FFFFFF"/>
        </w:rPr>
        <w:t xml:space="preserve"> As a result patients suffer from many physical, psychological and emotion</w:t>
      </w:r>
      <w:ins w:id="76" w:author="Merck &amp; Co., Inc." w:date="2014-11-26T03:29:00Z">
        <w:r w:rsidR="00625835">
          <w:rPr>
            <w:rFonts w:ascii="Times New Roman" w:hAnsi="Times New Roman" w:cs="Times New Roman"/>
            <w:sz w:val="24"/>
            <w:szCs w:val="24"/>
            <w:shd w:val="clear" w:color="auto" w:fill="FFFFFF"/>
          </w:rPr>
          <w:t>al</w:t>
        </w:r>
      </w:ins>
      <w:r>
        <w:rPr>
          <w:rFonts w:ascii="Times New Roman" w:hAnsi="Times New Roman" w:cs="Times New Roman"/>
          <w:sz w:val="24"/>
          <w:szCs w:val="24"/>
          <w:shd w:val="clear" w:color="auto" w:fill="FFFFFF"/>
        </w:rPr>
        <w:t xml:space="preserve"> distress</w:t>
      </w:r>
      <w:ins w:id="77" w:author="Merck &amp; Co., Inc." w:date="2014-11-26T03:29:00Z">
        <w:r w:rsidR="00625835">
          <w:rPr>
            <w:rFonts w:ascii="Times New Roman" w:hAnsi="Times New Roman" w:cs="Times New Roman"/>
            <w:sz w:val="24"/>
            <w:szCs w:val="24"/>
            <w:shd w:val="clear" w:color="auto" w:fill="FFFFFF"/>
          </w:rPr>
          <w:t>es</w:t>
        </w:r>
      </w:ins>
      <w:r>
        <w:rPr>
          <w:rFonts w:ascii="Times New Roman" w:hAnsi="Times New Roman" w:cs="Times New Roman"/>
          <w:sz w:val="24"/>
          <w:szCs w:val="24"/>
          <w:shd w:val="clear" w:color="auto" w:fill="FFFFFF"/>
        </w:rPr>
        <w:t xml:space="preserve"> due to the lack of sleep. Since the western medications </w:t>
      </w:r>
      <w:ins w:id="78" w:author="Merck &amp; Co., Inc." w:date="2014-11-26T03:36:00Z">
        <w:r w:rsidR="009D1C25">
          <w:rPr>
            <w:rFonts w:ascii="Times New Roman" w:hAnsi="Times New Roman" w:cs="Times New Roman"/>
            <w:sz w:val="24"/>
            <w:szCs w:val="24"/>
            <w:shd w:val="clear" w:color="auto" w:fill="FFFFFF"/>
          </w:rPr>
          <w:t xml:space="preserve">have limited </w:t>
        </w:r>
      </w:ins>
      <w:ins w:id="79" w:author="Merck &amp; Co., Inc." w:date="2014-11-26T03:37:00Z">
        <w:r w:rsidR="009D1C25">
          <w:rPr>
            <w:rFonts w:ascii="Times New Roman" w:hAnsi="Times New Roman" w:cs="Times New Roman"/>
            <w:sz w:val="24"/>
            <w:szCs w:val="24"/>
            <w:shd w:val="clear" w:color="auto" w:fill="FFFFFF"/>
          </w:rPr>
          <w:t>desirable</w:t>
        </w:r>
      </w:ins>
      <w:del w:id="80" w:author="Merck &amp; Co., Inc." w:date="2014-11-26T03:36:00Z">
        <w:r w:rsidDel="009D1C25">
          <w:rPr>
            <w:rFonts w:ascii="Times New Roman" w:hAnsi="Times New Roman" w:cs="Times New Roman"/>
            <w:sz w:val="24"/>
            <w:szCs w:val="24"/>
            <w:shd w:val="clear" w:color="auto" w:fill="FFFFFF"/>
          </w:rPr>
          <w:delText xml:space="preserve">does not have </w:delText>
        </w:r>
      </w:del>
      <w:del w:id="81" w:author="Merck &amp; Co., Inc." w:date="2014-11-26T03:37:00Z">
        <w:r w:rsidDel="009D1C25">
          <w:rPr>
            <w:rFonts w:ascii="Times New Roman" w:hAnsi="Times New Roman" w:cs="Times New Roman"/>
            <w:sz w:val="24"/>
            <w:szCs w:val="24"/>
            <w:shd w:val="clear" w:color="auto" w:fill="FFFFFF"/>
          </w:rPr>
          <w:delText>much</w:delText>
        </w:r>
      </w:del>
      <w:r>
        <w:rPr>
          <w:rFonts w:ascii="Times New Roman" w:hAnsi="Times New Roman" w:cs="Times New Roman"/>
          <w:sz w:val="24"/>
          <w:szCs w:val="24"/>
          <w:shd w:val="clear" w:color="auto" w:fill="FFFFFF"/>
        </w:rPr>
        <w:t xml:space="preserve"> effects in the treatment of the disease, research studies in alternative methods such as yoga </w:t>
      </w:r>
      <w:ins w:id="82" w:author="Merck &amp; Co., Inc." w:date="2014-11-26T03:37:00Z">
        <w:r w:rsidR="009D1C25">
          <w:rPr>
            <w:rFonts w:ascii="Times New Roman" w:hAnsi="Times New Roman" w:cs="Times New Roman"/>
            <w:sz w:val="24"/>
            <w:szCs w:val="24"/>
            <w:shd w:val="clear" w:color="auto" w:fill="FFFFFF"/>
          </w:rPr>
          <w:t xml:space="preserve">provides an </w:t>
        </w:r>
      </w:ins>
      <w:del w:id="83" w:author="Merck &amp; Co., Inc." w:date="2014-11-26T03:37:00Z">
        <w:r w:rsidDel="009D1C25">
          <w:rPr>
            <w:rFonts w:ascii="Times New Roman" w:hAnsi="Times New Roman" w:cs="Times New Roman"/>
            <w:sz w:val="24"/>
            <w:szCs w:val="24"/>
            <w:shd w:val="clear" w:color="auto" w:fill="FFFFFF"/>
          </w:rPr>
          <w:delText>can proved</w:delText>
        </w:r>
      </w:del>
      <w:r>
        <w:rPr>
          <w:rFonts w:ascii="Times New Roman" w:hAnsi="Times New Roman" w:cs="Times New Roman"/>
          <w:sz w:val="24"/>
          <w:szCs w:val="24"/>
          <w:shd w:val="clear" w:color="auto" w:fill="FFFFFF"/>
        </w:rPr>
        <w:t xml:space="preserve"> evidence based practice for the nurses to use in the treatment </w:t>
      </w:r>
      <w:ins w:id="84" w:author="Merck &amp; Co., Inc." w:date="2014-11-26T03:38:00Z">
        <w:r w:rsidR="009D1C25">
          <w:rPr>
            <w:rFonts w:ascii="Times New Roman" w:hAnsi="Times New Roman" w:cs="Times New Roman"/>
            <w:sz w:val="24"/>
            <w:szCs w:val="24"/>
            <w:shd w:val="clear" w:color="auto" w:fill="FFFFFF"/>
          </w:rPr>
          <w:t>of</w:t>
        </w:r>
      </w:ins>
      <w:del w:id="85" w:author="Merck &amp; Co., Inc." w:date="2014-11-26T03:38:00Z">
        <w:r w:rsidDel="009D1C25">
          <w:rPr>
            <w:rFonts w:ascii="Times New Roman" w:hAnsi="Times New Roman" w:cs="Times New Roman"/>
            <w:sz w:val="24"/>
            <w:szCs w:val="24"/>
            <w:shd w:val="clear" w:color="auto" w:fill="FFFFFF"/>
          </w:rPr>
          <w:delText>for</w:delText>
        </w:r>
      </w:del>
      <w:r>
        <w:rPr>
          <w:rFonts w:ascii="Times New Roman" w:hAnsi="Times New Roman" w:cs="Times New Roman"/>
          <w:sz w:val="24"/>
          <w:szCs w:val="24"/>
          <w:shd w:val="clear" w:color="auto" w:fill="FFFFFF"/>
        </w:rPr>
        <w:t xml:space="preserve"> their patients. More research in this particular study can </w:t>
      </w:r>
      <w:ins w:id="86" w:author="Merck &amp; Co., Inc." w:date="2014-11-26T03:38:00Z">
        <w:r w:rsidR="009D1C25">
          <w:rPr>
            <w:rFonts w:ascii="Times New Roman" w:hAnsi="Times New Roman" w:cs="Times New Roman"/>
            <w:sz w:val="24"/>
            <w:szCs w:val="24"/>
            <w:shd w:val="clear" w:color="auto" w:fill="FFFFFF"/>
          </w:rPr>
          <w:t xml:space="preserve">add support to </w:t>
        </w:r>
      </w:ins>
      <w:del w:id="87" w:author="Merck &amp; Co., Inc." w:date="2014-11-26T03:32:00Z">
        <w:r w:rsidDel="00625835">
          <w:rPr>
            <w:rFonts w:ascii="Times New Roman" w:hAnsi="Times New Roman" w:cs="Times New Roman"/>
            <w:sz w:val="24"/>
            <w:szCs w:val="24"/>
            <w:shd w:val="clear" w:color="auto" w:fill="FFFFFF"/>
          </w:rPr>
          <w:delText>definitely</w:delText>
        </w:r>
      </w:del>
      <w:del w:id="88" w:author="Merck &amp; Co., Inc." w:date="2014-11-26T03:39:00Z">
        <w:r w:rsidDel="009D1C25">
          <w:rPr>
            <w:rFonts w:ascii="Times New Roman" w:hAnsi="Times New Roman" w:cs="Times New Roman"/>
            <w:sz w:val="24"/>
            <w:szCs w:val="24"/>
            <w:shd w:val="clear" w:color="auto" w:fill="FFFFFF"/>
          </w:rPr>
          <w:delText xml:space="preserve"> prove</w:delText>
        </w:r>
      </w:del>
      <w:r>
        <w:rPr>
          <w:rFonts w:ascii="Times New Roman" w:hAnsi="Times New Roman" w:cs="Times New Roman"/>
          <w:sz w:val="24"/>
          <w:szCs w:val="24"/>
          <w:shd w:val="clear" w:color="auto" w:fill="FFFFFF"/>
        </w:rPr>
        <w:t xml:space="preserve"> the efficiency and effectiveness of yo</w:t>
      </w:r>
      <w:r w:rsidR="00776678">
        <w:rPr>
          <w:rFonts w:ascii="Times New Roman" w:hAnsi="Times New Roman" w:cs="Times New Roman"/>
          <w:sz w:val="24"/>
          <w:szCs w:val="24"/>
          <w:shd w:val="clear" w:color="auto" w:fill="FFFFFF"/>
        </w:rPr>
        <w:t>ga in the treatment of insomnia.</w:t>
      </w:r>
      <w:r w:rsidR="0054451C">
        <w:rPr>
          <w:rFonts w:ascii="Times New Roman" w:hAnsi="Times New Roman" w:cs="Times New Roman"/>
          <w:sz w:val="24"/>
          <w:szCs w:val="24"/>
          <w:shd w:val="clear" w:color="auto" w:fill="FFFFFF"/>
        </w:rPr>
        <w:t xml:space="preserve"> The article does not particularly specify the use of intervention by the nurses in the elderly population; however nurses can make use of the </w:t>
      </w:r>
      <w:ins w:id="89" w:author="Merck &amp; Co., Inc." w:date="2014-11-26T03:39:00Z">
        <w:r w:rsidR="009D1C25">
          <w:rPr>
            <w:rFonts w:ascii="Times New Roman" w:hAnsi="Times New Roman" w:cs="Times New Roman"/>
            <w:sz w:val="24"/>
            <w:szCs w:val="24"/>
            <w:shd w:val="clear" w:color="auto" w:fill="FFFFFF"/>
          </w:rPr>
          <w:t xml:space="preserve">observations from </w:t>
        </w:r>
      </w:ins>
      <w:r w:rsidR="0054451C">
        <w:rPr>
          <w:rFonts w:ascii="Times New Roman" w:hAnsi="Times New Roman" w:cs="Times New Roman"/>
          <w:sz w:val="24"/>
          <w:szCs w:val="24"/>
          <w:shd w:val="clear" w:color="auto" w:fill="FFFFFF"/>
        </w:rPr>
        <w:t>article to perform evidence based practice.</w:t>
      </w:r>
    </w:p>
    <w:p w:rsidR="006E5A19" w:rsidRDefault="006E5A19" w:rsidP="001A149A">
      <w:pPr>
        <w:spacing w:line="480" w:lineRule="auto"/>
        <w:jc w:val="center"/>
        <w:rPr>
          <w:rFonts w:ascii="Times New Roman" w:hAnsi="Times New Roman" w:cs="Times New Roman"/>
          <w:sz w:val="24"/>
          <w:szCs w:val="24"/>
          <w:shd w:val="clear" w:color="auto" w:fill="FFFFFF"/>
        </w:rPr>
      </w:pPr>
      <w:r w:rsidRPr="006E5A19">
        <w:rPr>
          <w:rFonts w:ascii="Times New Roman" w:hAnsi="Times New Roman" w:cs="Times New Roman"/>
          <w:sz w:val="24"/>
          <w:szCs w:val="24"/>
          <w:shd w:val="clear" w:color="auto" w:fill="FFFFFF"/>
        </w:rPr>
        <w:t>Method</w:t>
      </w:r>
    </w:p>
    <w:p w:rsidR="001A149A" w:rsidRPr="006E5A19" w:rsidRDefault="001A149A" w:rsidP="001A149A">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The method section clearly demonstrate</w:t>
      </w:r>
      <w:ins w:id="90" w:author="Merck &amp; Co., Inc." w:date="2014-11-26T03:40:00Z">
        <w:r w:rsidR="003C07A3">
          <w:rPr>
            <w:rFonts w:ascii="Times New Roman" w:hAnsi="Times New Roman" w:cs="Times New Roman"/>
            <w:sz w:val="24"/>
            <w:szCs w:val="24"/>
            <w:shd w:val="clear" w:color="auto" w:fill="FFFFFF"/>
          </w:rPr>
          <w:t>s</w:t>
        </w:r>
      </w:ins>
      <w:del w:id="91" w:author="Merck &amp; Co., Inc." w:date="2014-11-26T03:40:00Z">
        <w:r w:rsidDel="003C07A3">
          <w:rPr>
            <w:rFonts w:ascii="Times New Roman" w:hAnsi="Times New Roman" w:cs="Times New Roman"/>
            <w:sz w:val="24"/>
            <w:szCs w:val="24"/>
            <w:shd w:val="clear" w:color="auto" w:fill="FFFFFF"/>
          </w:rPr>
          <w:delText>d</w:delText>
        </w:r>
      </w:del>
      <w:r>
        <w:rPr>
          <w:rFonts w:ascii="Times New Roman" w:hAnsi="Times New Roman" w:cs="Times New Roman"/>
          <w:sz w:val="24"/>
          <w:szCs w:val="24"/>
          <w:shd w:val="clear" w:color="auto" w:fill="FFFFFF"/>
        </w:rPr>
        <w:t xml:space="preserve"> the</w:t>
      </w:r>
      <w:r w:rsidR="00C91057">
        <w:rPr>
          <w:rFonts w:ascii="Times New Roman" w:hAnsi="Times New Roman" w:cs="Times New Roman"/>
          <w:sz w:val="24"/>
          <w:szCs w:val="24"/>
          <w:shd w:val="clear" w:color="auto" w:fill="FFFFFF"/>
        </w:rPr>
        <w:t xml:space="preserve"> guidelines used in the selection of the participants, the interventions used, the experiment</w:t>
      </w:r>
      <w:ins w:id="92" w:author="Merck &amp; Co., Inc." w:date="2014-11-26T03:40:00Z">
        <w:r w:rsidR="003C07A3">
          <w:rPr>
            <w:rFonts w:ascii="Times New Roman" w:hAnsi="Times New Roman" w:cs="Times New Roman"/>
            <w:sz w:val="24"/>
            <w:szCs w:val="24"/>
            <w:shd w:val="clear" w:color="auto" w:fill="FFFFFF"/>
          </w:rPr>
          <w:t>al</w:t>
        </w:r>
      </w:ins>
      <w:r w:rsidR="00C91057">
        <w:rPr>
          <w:rFonts w:ascii="Times New Roman" w:hAnsi="Times New Roman" w:cs="Times New Roman"/>
          <w:sz w:val="24"/>
          <w:szCs w:val="24"/>
          <w:shd w:val="clear" w:color="auto" w:fill="FFFFFF"/>
        </w:rPr>
        <w:t xml:space="preserve"> protocol, the tools used for the data collection and the outcome measures. </w:t>
      </w:r>
    </w:p>
    <w:p w:rsidR="006E5A19" w:rsidRDefault="006E5A19">
      <w:pPr>
        <w:rPr>
          <w:rFonts w:ascii="Times New Roman" w:hAnsi="Times New Roman" w:cs="Times New Roman"/>
          <w:sz w:val="24"/>
          <w:szCs w:val="24"/>
          <w:shd w:val="clear" w:color="auto" w:fill="FFFFFF"/>
        </w:rPr>
      </w:pPr>
      <w:r w:rsidRPr="006E5A19">
        <w:rPr>
          <w:rFonts w:ascii="Times New Roman" w:hAnsi="Times New Roman" w:cs="Times New Roman"/>
          <w:sz w:val="24"/>
          <w:szCs w:val="24"/>
          <w:shd w:val="clear" w:color="auto" w:fill="FFFFFF"/>
        </w:rPr>
        <w:lastRenderedPageBreak/>
        <w:t>Research Design</w:t>
      </w:r>
    </w:p>
    <w:p w:rsidR="002E7247" w:rsidRDefault="001A149A" w:rsidP="00FC34A9">
      <w:pPr>
        <w:spacing w:line="480" w:lineRule="auto"/>
        <w:rPr>
          <w:ins w:id="93" w:author="Merck &amp; Co., Inc." w:date="2014-11-26T04:11:00Z"/>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ins w:id="94" w:author="Merck &amp; Co., Inc." w:date="2014-11-26T03:42:00Z">
        <w:r w:rsidR="00AC5774">
          <w:rPr>
            <w:rFonts w:ascii="Times New Roman" w:hAnsi="Times New Roman" w:cs="Times New Roman"/>
            <w:sz w:val="24"/>
            <w:szCs w:val="24"/>
            <w:shd w:val="clear" w:color="auto" w:fill="FFFFFF"/>
          </w:rPr>
          <w:t>The study us</w:t>
        </w:r>
      </w:ins>
      <w:ins w:id="95" w:author="Merck &amp; Co., Inc." w:date="2014-11-26T03:41:00Z">
        <w:r w:rsidR="00AC5774">
          <w:rPr>
            <w:rFonts w:ascii="Times New Roman" w:hAnsi="Times New Roman" w:cs="Times New Roman"/>
            <w:sz w:val="24"/>
            <w:szCs w:val="24"/>
            <w:shd w:val="clear" w:color="auto" w:fill="FFFFFF"/>
          </w:rPr>
          <w:t xml:space="preserve">es </w:t>
        </w:r>
        <w:r w:rsidR="00AC5774" w:rsidRPr="000346EE">
          <w:rPr>
            <w:rFonts w:ascii="Times New Roman" w:hAnsi="Times New Roman" w:cs="Times New Roman"/>
            <w:i/>
            <w:sz w:val="24"/>
            <w:szCs w:val="24"/>
            <w:shd w:val="clear" w:color="auto" w:fill="FFFFFF"/>
          </w:rPr>
          <w:t>mixed methods research with a heavy emphasis on quantitative research methods</w:t>
        </w:r>
        <w:r w:rsidR="00AC5774">
          <w:rPr>
            <w:rFonts w:ascii="Times New Roman" w:hAnsi="Times New Roman" w:cs="Times New Roman"/>
            <w:i/>
            <w:sz w:val="24"/>
            <w:szCs w:val="24"/>
            <w:shd w:val="clear" w:color="auto" w:fill="FFFFFF"/>
          </w:rPr>
          <w:t xml:space="preserve">. </w:t>
        </w:r>
      </w:ins>
      <w:ins w:id="96" w:author="Merck &amp; Co., Inc." w:date="2014-11-26T03:44:00Z">
        <w:r w:rsidR="00AC5774">
          <w:rPr>
            <w:rFonts w:ascii="Times New Roman" w:hAnsi="Times New Roman" w:cs="Times New Roman"/>
            <w:sz w:val="24"/>
            <w:szCs w:val="24"/>
            <w:shd w:val="clear" w:color="auto" w:fill="FFFFFF"/>
          </w:rPr>
          <w:t>The study values both subjective and objective measures and uses multiple methods for data collection like in</w:t>
        </w:r>
      </w:ins>
      <w:ins w:id="97" w:author="Merck &amp; Co., Inc." w:date="2014-11-26T03:45:00Z">
        <w:r w:rsidR="00AC5774">
          <w:rPr>
            <w:rFonts w:ascii="Times New Roman" w:hAnsi="Times New Roman" w:cs="Times New Roman"/>
            <w:sz w:val="24"/>
            <w:szCs w:val="24"/>
            <w:shd w:val="clear" w:color="auto" w:fill="FFFFFF"/>
          </w:rPr>
          <w:t>-</w:t>
        </w:r>
      </w:ins>
      <w:ins w:id="98" w:author="Merck &amp; Co., Inc." w:date="2014-11-26T03:44:00Z">
        <w:r w:rsidR="00AC5774">
          <w:rPr>
            <w:rFonts w:ascii="Times New Roman" w:hAnsi="Times New Roman" w:cs="Times New Roman"/>
            <w:sz w:val="24"/>
            <w:szCs w:val="24"/>
            <w:shd w:val="clear" w:color="auto" w:fill="FFFFFF"/>
          </w:rPr>
          <w:t>depth interviews, surveys and intervention trials</w:t>
        </w:r>
      </w:ins>
      <w:ins w:id="99" w:author="Merck &amp; Co., Inc." w:date="2014-11-26T03:46:00Z">
        <w:r w:rsidR="00102EBD">
          <w:rPr>
            <w:rFonts w:ascii="Times New Roman" w:hAnsi="Times New Roman" w:cs="Times New Roman"/>
            <w:sz w:val="24"/>
            <w:szCs w:val="24"/>
            <w:shd w:val="clear" w:color="auto" w:fill="FFFFFF"/>
          </w:rPr>
          <w:t xml:space="preserve">. </w:t>
        </w:r>
      </w:ins>
      <w:ins w:id="100" w:author="Merck &amp; Co., Inc." w:date="2014-11-26T03:47:00Z">
        <w:r w:rsidR="00102EBD">
          <w:rPr>
            <w:rFonts w:ascii="Times New Roman" w:hAnsi="Times New Roman" w:cs="Times New Roman"/>
            <w:sz w:val="24"/>
            <w:szCs w:val="24"/>
            <w:shd w:val="clear" w:color="auto" w:fill="FFFFFF"/>
          </w:rPr>
          <w:t>The mixing of qualitative and quantitative methods occurs during the data collection</w:t>
        </w:r>
      </w:ins>
      <w:ins w:id="101" w:author="Merck &amp; Co., Inc." w:date="2014-11-26T04:01:00Z">
        <w:r w:rsidR="00961ABD">
          <w:rPr>
            <w:rFonts w:ascii="Times New Roman" w:hAnsi="Times New Roman" w:cs="Times New Roman"/>
            <w:sz w:val="24"/>
            <w:szCs w:val="24"/>
            <w:shd w:val="clear" w:color="auto" w:fill="FFFFFF"/>
          </w:rPr>
          <w:t>, data analysis and data interpretation stages. This study is a convergent design where the investigator collects quantitative correlation data (</w:t>
        </w:r>
      </w:ins>
      <w:ins w:id="102" w:author="Merck &amp; Co., Inc." w:date="2014-11-26T04:02:00Z">
        <w:r w:rsidR="00961ABD">
          <w:rPr>
            <w:rFonts w:ascii="Times New Roman" w:hAnsi="Times New Roman" w:cs="Times New Roman"/>
            <w:sz w:val="24"/>
            <w:szCs w:val="24"/>
            <w:shd w:val="clear" w:color="auto" w:fill="FFFFFF"/>
          </w:rPr>
          <w:t xml:space="preserve">objective sleep quality metrics using </w:t>
        </w:r>
        <w:proofErr w:type="spellStart"/>
        <w:r w:rsidR="00961ABD">
          <w:rPr>
            <w:rFonts w:ascii="Times New Roman" w:hAnsi="Times New Roman" w:cs="Times New Roman"/>
            <w:sz w:val="24"/>
            <w:szCs w:val="24"/>
            <w:shd w:val="clear" w:color="auto" w:fill="FFFFFF"/>
          </w:rPr>
          <w:t>Embelta</w:t>
        </w:r>
        <w:proofErr w:type="spellEnd"/>
        <w:r w:rsidR="00961ABD">
          <w:rPr>
            <w:rFonts w:ascii="Times New Roman" w:hAnsi="Times New Roman" w:cs="Times New Roman"/>
            <w:sz w:val="24"/>
            <w:szCs w:val="24"/>
            <w:shd w:val="clear" w:color="auto" w:fill="FFFFFF"/>
          </w:rPr>
          <w:t xml:space="preserve"> X100 sleep monitoring devices</w:t>
        </w:r>
      </w:ins>
      <w:ins w:id="103" w:author="Merck &amp; Co., Inc." w:date="2014-11-26T04:03:00Z">
        <w:r w:rsidR="00961ABD">
          <w:rPr>
            <w:rFonts w:ascii="Times New Roman" w:hAnsi="Times New Roman" w:cs="Times New Roman"/>
            <w:sz w:val="24"/>
            <w:szCs w:val="24"/>
            <w:shd w:val="clear" w:color="auto" w:fill="FFFFFF"/>
          </w:rPr>
          <w:t>, surveys etc.</w:t>
        </w:r>
      </w:ins>
      <w:ins w:id="104" w:author="Merck &amp; Co., Inc." w:date="2014-11-26T04:01:00Z">
        <w:r w:rsidR="00961ABD">
          <w:rPr>
            <w:rFonts w:ascii="Times New Roman" w:hAnsi="Times New Roman" w:cs="Times New Roman"/>
            <w:sz w:val="24"/>
            <w:szCs w:val="24"/>
            <w:shd w:val="clear" w:color="auto" w:fill="FFFFFF"/>
          </w:rPr>
          <w:t>)</w:t>
        </w:r>
      </w:ins>
      <w:ins w:id="105" w:author="Merck &amp; Co., Inc." w:date="2014-11-26T04:03:00Z">
        <w:r w:rsidR="00961ABD">
          <w:rPr>
            <w:rFonts w:ascii="Times New Roman" w:hAnsi="Times New Roman" w:cs="Times New Roman"/>
            <w:sz w:val="24"/>
            <w:szCs w:val="24"/>
            <w:shd w:val="clear" w:color="auto" w:fill="FFFFFF"/>
          </w:rPr>
          <w:t xml:space="preserve"> as well as qualitative individual </w:t>
        </w:r>
      </w:ins>
      <w:proofErr w:type="gramStart"/>
      <w:ins w:id="106" w:author="Merck &amp; Co., Inc." w:date="2014-11-26T04:29:00Z">
        <w:r w:rsidR="00E55926">
          <w:rPr>
            <w:rFonts w:ascii="Times New Roman" w:hAnsi="Times New Roman" w:cs="Times New Roman"/>
            <w:sz w:val="24"/>
            <w:szCs w:val="24"/>
            <w:shd w:val="clear" w:color="auto" w:fill="FFFFFF"/>
          </w:rPr>
          <w:t>interviews,</w:t>
        </w:r>
      </w:ins>
      <w:proofErr w:type="gramEnd"/>
      <w:ins w:id="107" w:author="Merck &amp; Co., Inc." w:date="2014-11-26T04:03:00Z">
        <w:r w:rsidR="00961ABD">
          <w:rPr>
            <w:rFonts w:ascii="Times New Roman" w:hAnsi="Times New Roman" w:cs="Times New Roman"/>
            <w:sz w:val="24"/>
            <w:szCs w:val="24"/>
            <w:shd w:val="clear" w:color="auto" w:fill="FFFFFF"/>
          </w:rPr>
          <w:t xml:space="preserve"> </w:t>
        </w:r>
      </w:ins>
      <w:ins w:id="108" w:author="Merck &amp; Co., Inc." w:date="2014-11-26T04:10:00Z">
        <w:r w:rsidR="002E7247">
          <w:rPr>
            <w:rFonts w:ascii="Times New Roman" w:hAnsi="Times New Roman" w:cs="Times New Roman"/>
            <w:sz w:val="24"/>
            <w:szCs w:val="24"/>
            <w:shd w:val="clear" w:color="auto" w:fill="FFFFFF"/>
          </w:rPr>
          <w:t>self-reports</w:t>
        </w:r>
      </w:ins>
      <w:ins w:id="109" w:author="Merck &amp; Co., Inc." w:date="2014-11-26T04:03:00Z">
        <w:r w:rsidR="00961ABD">
          <w:rPr>
            <w:rFonts w:ascii="Times New Roman" w:hAnsi="Times New Roman" w:cs="Times New Roman"/>
            <w:sz w:val="24"/>
            <w:szCs w:val="24"/>
            <w:shd w:val="clear" w:color="auto" w:fill="FFFFFF"/>
          </w:rPr>
          <w:t xml:space="preserve"> and practice log data. </w:t>
        </w:r>
      </w:ins>
      <w:ins w:id="110" w:author="Merck &amp; Co., Inc." w:date="2014-11-26T04:05:00Z">
        <w:r w:rsidR="00961ABD">
          <w:rPr>
            <w:rFonts w:ascii="Times New Roman" w:hAnsi="Times New Roman" w:cs="Times New Roman"/>
            <w:sz w:val="24"/>
            <w:szCs w:val="24"/>
            <w:shd w:val="clear" w:color="auto" w:fill="FFFFFF"/>
          </w:rPr>
          <w:t>During data analysis stage, t</w:t>
        </w:r>
      </w:ins>
      <w:ins w:id="111" w:author="Merck &amp; Co., Inc." w:date="2014-11-26T04:03:00Z">
        <w:r w:rsidR="00961ABD">
          <w:rPr>
            <w:rFonts w:ascii="Times New Roman" w:hAnsi="Times New Roman" w:cs="Times New Roman"/>
            <w:sz w:val="24"/>
            <w:szCs w:val="24"/>
            <w:shd w:val="clear" w:color="auto" w:fill="FFFFFF"/>
          </w:rPr>
          <w:t>he investigator combines the two by converting qualitative data to subjective quantitative scores</w:t>
        </w:r>
      </w:ins>
      <w:ins w:id="112" w:author="Merck &amp; Co., Inc." w:date="2014-11-26T04:07:00Z">
        <w:r w:rsidR="002E7247">
          <w:rPr>
            <w:rFonts w:ascii="Times New Roman" w:hAnsi="Times New Roman" w:cs="Times New Roman"/>
            <w:sz w:val="24"/>
            <w:szCs w:val="24"/>
            <w:shd w:val="clear" w:color="auto" w:fill="FFFFFF"/>
          </w:rPr>
          <w:t xml:space="preserve"> (such as, mood state scores, Depression Anxiety stress scale and health status score)</w:t>
        </w:r>
      </w:ins>
      <w:ins w:id="113" w:author="Merck &amp; Co., Inc." w:date="2014-11-26T04:03:00Z">
        <w:r w:rsidR="00961ABD">
          <w:rPr>
            <w:rFonts w:ascii="Times New Roman" w:hAnsi="Times New Roman" w:cs="Times New Roman"/>
            <w:sz w:val="24"/>
            <w:szCs w:val="24"/>
            <w:shd w:val="clear" w:color="auto" w:fill="FFFFFF"/>
          </w:rPr>
          <w:t xml:space="preserve"> </w:t>
        </w:r>
      </w:ins>
      <w:ins w:id="114" w:author="Merck &amp; Co., Inc." w:date="2014-11-26T04:05:00Z">
        <w:r w:rsidR="00961ABD">
          <w:rPr>
            <w:rFonts w:ascii="Times New Roman" w:hAnsi="Times New Roman" w:cs="Times New Roman"/>
            <w:sz w:val="24"/>
            <w:szCs w:val="24"/>
            <w:shd w:val="clear" w:color="auto" w:fill="FFFFFF"/>
          </w:rPr>
          <w:t xml:space="preserve">and carries out a quantitative analysis. The data analysis and interpretation </w:t>
        </w:r>
      </w:ins>
      <w:ins w:id="115" w:author="Merck &amp; Co., Inc." w:date="2014-11-26T04:06:00Z">
        <w:r w:rsidR="00961ABD">
          <w:rPr>
            <w:rFonts w:ascii="Times New Roman" w:hAnsi="Times New Roman" w:cs="Times New Roman"/>
            <w:sz w:val="24"/>
            <w:szCs w:val="24"/>
            <w:shd w:val="clear" w:color="auto" w:fill="FFFFFF"/>
          </w:rPr>
          <w:t xml:space="preserve">consists of merging </w:t>
        </w:r>
        <w:r w:rsidR="002E7247">
          <w:rPr>
            <w:rFonts w:ascii="Times New Roman" w:hAnsi="Times New Roman" w:cs="Times New Roman"/>
            <w:sz w:val="24"/>
            <w:szCs w:val="24"/>
            <w:shd w:val="clear" w:color="auto" w:fill="FFFFFF"/>
          </w:rPr>
          <w:t xml:space="preserve">data and </w:t>
        </w:r>
      </w:ins>
      <w:ins w:id="116" w:author="Merck &amp; Co., Inc." w:date="2014-11-26T04:09:00Z">
        <w:r w:rsidR="002E7247">
          <w:rPr>
            <w:rFonts w:ascii="Times New Roman" w:hAnsi="Times New Roman" w:cs="Times New Roman"/>
            <w:sz w:val="24"/>
            <w:szCs w:val="24"/>
            <w:shd w:val="clear" w:color="auto" w:fill="FFFFFF"/>
          </w:rPr>
          <w:t xml:space="preserve">studying </w:t>
        </w:r>
      </w:ins>
      <w:ins w:id="117" w:author="Merck &amp; Co., Inc." w:date="2014-11-26T04:06:00Z">
        <w:r w:rsidR="002E7247">
          <w:rPr>
            <w:rFonts w:ascii="Times New Roman" w:hAnsi="Times New Roman" w:cs="Times New Roman"/>
            <w:sz w:val="24"/>
            <w:szCs w:val="24"/>
            <w:shd w:val="clear" w:color="auto" w:fill="FFFFFF"/>
          </w:rPr>
          <w:t xml:space="preserve">subjective and objective measures </w:t>
        </w:r>
      </w:ins>
      <w:ins w:id="118" w:author="Merck &amp; Co., Inc." w:date="2014-11-26T04:08:00Z">
        <w:r w:rsidR="002E7247">
          <w:rPr>
            <w:rFonts w:ascii="Times New Roman" w:hAnsi="Times New Roman" w:cs="Times New Roman"/>
            <w:sz w:val="24"/>
            <w:szCs w:val="24"/>
            <w:shd w:val="clear" w:color="auto" w:fill="FFFFFF"/>
          </w:rPr>
          <w:t xml:space="preserve">of quality of sleep and quality of life </w:t>
        </w:r>
      </w:ins>
      <w:ins w:id="119" w:author="Merck &amp; Co., Inc." w:date="2014-11-26T04:09:00Z">
        <w:r w:rsidR="002E7247">
          <w:rPr>
            <w:rFonts w:ascii="Times New Roman" w:hAnsi="Times New Roman" w:cs="Times New Roman"/>
            <w:sz w:val="24"/>
            <w:szCs w:val="24"/>
            <w:shd w:val="clear" w:color="auto" w:fill="FFFFFF"/>
          </w:rPr>
          <w:t xml:space="preserve">together. </w:t>
        </w:r>
      </w:ins>
    </w:p>
    <w:p w:rsidR="003517BB" w:rsidRDefault="002E23A6" w:rsidP="00FC34A9">
      <w:pPr>
        <w:spacing w:line="480" w:lineRule="auto"/>
        <w:rPr>
          <w:rFonts w:ascii="Times New Roman" w:hAnsi="Times New Roman" w:cs="Times New Roman"/>
          <w:sz w:val="24"/>
          <w:szCs w:val="24"/>
          <w:shd w:val="clear" w:color="auto" w:fill="FFFFFF"/>
        </w:rPr>
      </w:pPr>
      <w:del w:id="120" w:author="Merck &amp; Co., Inc." w:date="2014-11-26T04:11:00Z">
        <w:r w:rsidDel="002E7247">
          <w:rPr>
            <w:rFonts w:ascii="Times New Roman" w:hAnsi="Times New Roman" w:cs="Times New Roman"/>
            <w:sz w:val="24"/>
            <w:szCs w:val="24"/>
            <w:shd w:val="clear" w:color="auto" w:fill="FFFFFF"/>
          </w:rPr>
          <w:delText xml:space="preserve">The research study was done in </w:delText>
        </w:r>
        <w:r w:rsidR="00F95D2B" w:rsidDel="002E7247">
          <w:rPr>
            <w:rFonts w:ascii="Times New Roman" w:hAnsi="Times New Roman" w:cs="Times New Roman"/>
            <w:sz w:val="24"/>
            <w:szCs w:val="24"/>
            <w:shd w:val="clear" w:color="auto" w:fill="FFFFFF"/>
          </w:rPr>
          <w:delText xml:space="preserve">quantitative </w:delText>
        </w:r>
        <w:r w:rsidR="00860EA0" w:rsidDel="002E7247">
          <w:rPr>
            <w:rFonts w:ascii="Times New Roman" w:hAnsi="Times New Roman" w:cs="Times New Roman"/>
            <w:sz w:val="24"/>
            <w:szCs w:val="24"/>
            <w:shd w:val="clear" w:color="auto" w:fill="FFFFFF"/>
          </w:rPr>
          <w:delText>method</w:delText>
        </w:r>
        <w:r w:rsidR="00F95D2B" w:rsidDel="002E7247">
          <w:rPr>
            <w:rFonts w:ascii="Times New Roman" w:hAnsi="Times New Roman" w:cs="Times New Roman"/>
            <w:sz w:val="24"/>
            <w:szCs w:val="24"/>
            <w:shd w:val="clear" w:color="auto" w:fill="FFFFFF"/>
          </w:rPr>
          <w:delText>.</w:delText>
        </w:r>
      </w:del>
      <w:r w:rsidR="00F95D2B">
        <w:rPr>
          <w:rFonts w:ascii="Times New Roman" w:hAnsi="Times New Roman" w:cs="Times New Roman"/>
          <w:sz w:val="24"/>
          <w:szCs w:val="24"/>
          <w:shd w:val="clear" w:color="auto" w:fill="FFFFFF"/>
        </w:rPr>
        <w:t xml:space="preserve"> </w:t>
      </w:r>
      <w:r w:rsidR="001A149A">
        <w:rPr>
          <w:rFonts w:ascii="Times New Roman" w:hAnsi="Times New Roman" w:cs="Times New Roman"/>
          <w:sz w:val="24"/>
          <w:szCs w:val="24"/>
          <w:shd w:val="clear" w:color="auto" w:fill="FFFFFF"/>
        </w:rPr>
        <w:t xml:space="preserve">This particular research study </w:t>
      </w:r>
      <w:r w:rsidR="002B630C">
        <w:rPr>
          <w:rFonts w:ascii="Times New Roman" w:hAnsi="Times New Roman" w:cs="Times New Roman"/>
          <w:sz w:val="24"/>
          <w:szCs w:val="24"/>
          <w:shd w:val="clear" w:color="auto" w:fill="FFFFFF"/>
        </w:rPr>
        <w:t>was performed using</w:t>
      </w:r>
      <w:r w:rsidR="001A149A">
        <w:rPr>
          <w:rFonts w:ascii="Times New Roman" w:hAnsi="Times New Roman" w:cs="Times New Roman"/>
          <w:sz w:val="24"/>
          <w:szCs w:val="24"/>
          <w:shd w:val="clear" w:color="auto" w:fill="FFFFFF"/>
        </w:rPr>
        <w:t xml:space="preserve"> quasi experiment design. </w:t>
      </w:r>
      <w:r w:rsidR="002B630C">
        <w:rPr>
          <w:rFonts w:ascii="Times New Roman" w:hAnsi="Times New Roman" w:cs="Times New Roman"/>
          <w:sz w:val="24"/>
          <w:szCs w:val="24"/>
          <w:shd w:val="clear" w:color="auto" w:fill="FFFFFF"/>
        </w:rPr>
        <w:t xml:space="preserve">That is the “study was designed as a non-randomized, waiting-list controlled trial.” </w:t>
      </w:r>
      <w:r w:rsidR="001A149A">
        <w:rPr>
          <w:rFonts w:ascii="Times New Roman" w:hAnsi="Times New Roman" w:cs="Times New Roman"/>
          <w:sz w:val="24"/>
          <w:szCs w:val="24"/>
          <w:shd w:val="clear" w:color="auto" w:fill="FFFFFF"/>
        </w:rPr>
        <w:t>The main disadvantage of this research study is that the research study does not prove the benefits of the use of yoga in the treatment of insomnia in a wide range of population.</w:t>
      </w:r>
      <w:r w:rsidR="00B027D8">
        <w:rPr>
          <w:rFonts w:ascii="Times New Roman" w:hAnsi="Times New Roman" w:cs="Times New Roman"/>
          <w:sz w:val="24"/>
          <w:szCs w:val="24"/>
          <w:shd w:val="clear" w:color="auto" w:fill="FFFFFF"/>
        </w:rPr>
        <w:t xml:space="preserve"> </w:t>
      </w:r>
      <w:r w:rsidR="002B630C">
        <w:rPr>
          <w:rFonts w:ascii="Times New Roman" w:hAnsi="Times New Roman" w:cs="Times New Roman"/>
          <w:sz w:val="24"/>
          <w:szCs w:val="24"/>
          <w:shd w:val="clear" w:color="auto" w:fill="FFFFFF"/>
        </w:rPr>
        <w:t>The study would have given better results if it was performed using Randomized controlled trials.</w:t>
      </w:r>
      <w:r w:rsidR="00767FE4">
        <w:rPr>
          <w:rFonts w:ascii="Times New Roman" w:hAnsi="Times New Roman" w:cs="Times New Roman"/>
          <w:sz w:val="24"/>
          <w:szCs w:val="24"/>
          <w:shd w:val="clear" w:color="auto" w:fill="FFFFFF"/>
        </w:rPr>
        <w:t xml:space="preserve"> </w:t>
      </w:r>
      <w:r w:rsidR="00B027D8">
        <w:rPr>
          <w:rFonts w:ascii="Times New Roman" w:hAnsi="Times New Roman" w:cs="Times New Roman"/>
          <w:sz w:val="24"/>
          <w:szCs w:val="24"/>
          <w:shd w:val="clear" w:color="auto" w:fill="FFFFFF"/>
        </w:rPr>
        <w:t>This research study implements a pre</w:t>
      </w:r>
      <w:ins w:id="121" w:author="Merck &amp; Co., Inc." w:date="2014-11-26T04:12:00Z">
        <w:r w:rsidR="002E7247">
          <w:rPr>
            <w:rFonts w:ascii="Times New Roman" w:hAnsi="Times New Roman" w:cs="Times New Roman"/>
            <w:sz w:val="24"/>
            <w:szCs w:val="24"/>
            <w:shd w:val="clear" w:color="auto" w:fill="FFFFFF"/>
          </w:rPr>
          <w:t xml:space="preserve"> </w:t>
        </w:r>
      </w:ins>
      <w:del w:id="122" w:author="Merck &amp; Co., Inc." w:date="2014-11-26T04:12:00Z">
        <w:r w:rsidR="00B027D8" w:rsidDel="002E7247">
          <w:rPr>
            <w:rFonts w:ascii="Times New Roman" w:hAnsi="Times New Roman" w:cs="Times New Roman"/>
            <w:sz w:val="24"/>
            <w:szCs w:val="24"/>
            <w:shd w:val="clear" w:color="auto" w:fill="FFFFFF"/>
          </w:rPr>
          <w:delText>-post</w:delText>
        </w:r>
      </w:del>
      <w:ins w:id="123" w:author="Merck &amp; Co., Inc." w:date="2014-11-26T04:12:00Z">
        <w:r w:rsidR="002E7247">
          <w:rPr>
            <w:rFonts w:ascii="Times New Roman" w:hAnsi="Times New Roman" w:cs="Times New Roman"/>
            <w:sz w:val="24"/>
            <w:szCs w:val="24"/>
            <w:shd w:val="clear" w:color="auto" w:fill="FFFFFF"/>
          </w:rPr>
          <w:t xml:space="preserve">vs. </w:t>
        </w:r>
        <w:proofErr w:type="spellStart"/>
        <w:r w:rsidR="002E7247">
          <w:rPr>
            <w:rFonts w:ascii="Times New Roman" w:hAnsi="Times New Roman" w:cs="Times New Roman"/>
            <w:sz w:val="24"/>
            <w:szCs w:val="24"/>
            <w:shd w:val="clear" w:color="auto" w:fill="FFFFFF"/>
          </w:rPr>
          <w:t xml:space="preserve">post </w:t>
        </w:r>
      </w:ins>
      <w:r w:rsidR="00B027D8">
        <w:rPr>
          <w:rFonts w:ascii="Times New Roman" w:hAnsi="Times New Roman" w:cs="Times New Roman"/>
          <w:sz w:val="24"/>
          <w:szCs w:val="24"/>
          <w:shd w:val="clear" w:color="auto" w:fill="FFFFFF"/>
        </w:rPr>
        <w:t>test</w:t>
      </w:r>
      <w:proofErr w:type="spellEnd"/>
      <w:r w:rsidR="00B027D8">
        <w:rPr>
          <w:rFonts w:ascii="Times New Roman" w:hAnsi="Times New Roman" w:cs="Times New Roman"/>
          <w:sz w:val="24"/>
          <w:szCs w:val="24"/>
          <w:shd w:val="clear" w:color="auto" w:fill="FFFFFF"/>
        </w:rPr>
        <w:t xml:space="preserve"> design. Data w</w:t>
      </w:r>
      <w:ins w:id="124" w:author="Merck &amp; Co., Inc." w:date="2014-11-26T04:30:00Z">
        <w:r w:rsidR="00E55926">
          <w:rPr>
            <w:rFonts w:ascii="Times New Roman" w:hAnsi="Times New Roman" w:cs="Times New Roman"/>
            <w:sz w:val="24"/>
            <w:szCs w:val="24"/>
            <w:shd w:val="clear" w:color="auto" w:fill="FFFFFF"/>
          </w:rPr>
          <w:t>as</w:t>
        </w:r>
      </w:ins>
      <w:del w:id="125" w:author="Merck &amp; Co., Inc." w:date="2014-11-26T04:30:00Z">
        <w:r w:rsidR="00B027D8" w:rsidDel="00E55926">
          <w:rPr>
            <w:rFonts w:ascii="Times New Roman" w:hAnsi="Times New Roman" w:cs="Times New Roman"/>
            <w:sz w:val="24"/>
            <w:szCs w:val="24"/>
            <w:shd w:val="clear" w:color="auto" w:fill="FFFFFF"/>
          </w:rPr>
          <w:delText>ere</w:delText>
        </w:r>
      </w:del>
      <w:r w:rsidR="00B027D8">
        <w:rPr>
          <w:rFonts w:ascii="Times New Roman" w:hAnsi="Times New Roman" w:cs="Times New Roman"/>
          <w:sz w:val="24"/>
          <w:szCs w:val="24"/>
          <w:shd w:val="clear" w:color="auto" w:fill="FFFFFF"/>
        </w:rPr>
        <w:t xml:space="preserve"> collected ten days before the intervention and ten days after the intervention. </w:t>
      </w:r>
      <w:ins w:id="126" w:author="Merck &amp; Co., Inc." w:date="2014-11-26T04:26:00Z">
        <w:r w:rsidR="00393C74">
          <w:rPr>
            <w:rFonts w:ascii="Times New Roman" w:hAnsi="Times New Roman" w:cs="Times New Roman"/>
            <w:sz w:val="24"/>
            <w:szCs w:val="24"/>
            <w:shd w:val="clear" w:color="auto" w:fill="FFFFFF"/>
          </w:rPr>
          <w:t xml:space="preserve">The study design is </w:t>
        </w:r>
        <w:r w:rsidR="00393C74" w:rsidRPr="000346EE">
          <w:rPr>
            <w:rFonts w:ascii="Times New Roman" w:hAnsi="Times New Roman" w:cs="Times New Roman"/>
            <w:i/>
            <w:sz w:val="24"/>
            <w:szCs w:val="24"/>
            <w:shd w:val="clear" w:color="auto" w:fill="FFFFFF"/>
          </w:rPr>
          <w:t>prospective</w:t>
        </w:r>
        <w:r w:rsidR="00393C74">
          <w:rPr>
            <w:rFonts w:ascii="Times New Roman" w:hAnsi="Times New Roman" w:cs="Times New Roman"/>
            <w:sz w:val="24"/>
            <w:szCs w:val="24"/>
            <w:shd w:val="clear" w:color="auto" w:fill="FFFFFF"/>
          </w:rPr>
          <w:t xml:space="preserve"> in nature as it </w:t>
        </w:r>
        <w:r w:rsidR="00393C74" w:rsidRPr="000346EE">
          <w:rPr>
            <w:rFonts w:ascii="Times New Roman" w:hAnsi="Times New Roman" w:cs="Times New Roman"/>
            <w:i/>
            <w:sz w:val="24"/>
            <w:szCs w:val="24"/>
            <w:shd w:val="clear" w:color="auto" w:fill="FFFFFF"/>
          </w:rPr>
          <w:t xml:space="preserve">follows over time a group of individuals </w:t>
        </w:r>
        <w:r w:rsidR="00393C74">
          <w:rPr>
            <w:rFonts w:ascii="Times New Roman" w:hAnsi="Times New Roman" w:cs="Times New Roman"/>
            <w:sz w:val="24"/>
            <w:szCs w:val="24"/>
            <w:shd w:val="clear" w:color="auto" w:fill="FFFFFF"/>
          </w:rPr>
          <w:t xml:space="preserve">to determine how the practice of yoga affects the quality of sleep and life. </w:t>
        </w:r>
      </w:ins>
      <w:r w:rsidR="00B027D8">
        <w:rPr>
          <w:rFonts w:ascii="Times New Roman" w:hAnsi="Times New Roman" w:cs="Times New Roman"/>
          <w:sz w:val="24"/>
          <w:szCs w:val="24"/>
          <w:shd w:val="clear" w:color="auto" w:fill="FFFFFF"/>
        </w:rPr>
        <w:t>The time dimension</w:t>
      </w:r>
      <w:ins w:id="127" w:author="Merck &amp; Co., Inc." w:date="2014-11-26T04:21:00Z">
        <w:r w:rsidR="00393C74">
          <w:rPr>
            <w:rFonts w:ascii="Times New Roman" w:hAnsi="Times New Roman" w:cs="Times New Roman"/>
            <w:sz w:val="24"/>
            <w:szCs w:val="24"/>
            <w:shd w:val="clear" w:color="auto" w:fill="FFFFFF"/>
          </w:rPr>
          <w:t xml:space="preserve"> (</w:t>
        </w:r>
      </w:ins>
      <w:ins w:id="128" w:author="Merck &amp; Co., Inc." w:date="2014-11-26T04:22:00Z">
        <w:r w:rsidR="00393C74">
          <w:rPr>
            <w:rFonts w:ascii="Times New Roman" w:hAnsi="Times New Roman" w:cs="Times New Roman"/>
            <w:sz w:val="24"/>
            <w:szCs w:val="24"/>
            <w:shd w:val="clear" w:color="auto" w:fill="FFFFFF"/>
          </w:rPr>
          <w:t xml:space="preserve">for </w:t>
        </w:r>
      </w:ins>
      <w:ins w:id="129" w:author="Merck &amp; Co., Inc." w:date="2014-11-26T04:21:00Z">
        <w:r w:rsidR="00393C74">
          <w:rPr>
            <w:rFonts w:ascii="Times New Roman" w:hAnsi="Times New Roman" w:cs="Times New Roman"/>
            <w:sz w:val="24"/>
            <w:szCs w:val="24"/>
            <w:shd w:val="clear" w:color="auto" w:fill="FFFFFF"/>
          </w:rPr>
          <w:t xml:space="preserve">within subject variation) </w:t>
        </w:r>
      </w:ins>
      <w:del w:id="130" w:author="Merck &amp; Co., Inc." w:date="2014-11-26T04:22:00Z">
        <w:r w:rsidR="00B027D8" w:rsidDel="00393C74">
          <w:rPr>
            <w:rFonts w:ascii="Times New Roman" w:hAnsi="Times New Roman" w:cs="Times New Roman"/>
            <w:sz w:val="24"/>
            <w:szCs w:val="24"/>
            <w:shd w:val="clear" w:color="auto" w:fill="FFFFFF"/>
          </w:rPr>
          <w:delText xml:space="preserve"> </w:delText>
        </w:r>
      </w:del>
      <w:ins w:id="131" w:author="Merck &amp; Co., Inc." w:date="2014-11-26T04:15:00Z">
        <w:r w:rsidR="002E7247">
          <w:rPr>
            <w:rFonts w:ascii="Times New Roman" w:hAnsi="Times New Roman" w:cs="Times New Roman"/>
            <w:sz w:val="24"/>
            <w:szCs w:val="24"/>
            <w:shd w:val="clear" w:color="auto" w:fill="FFFFFF"/>
          </w:rPr>
          <w:t xml:space="preserve">along with individuals in test and control </w:t>
        </w:r>
      </w:ins>
      <w:ins w:id="132" w:author="Merck &amp; Co., Inc." w:date="2014-11-26T04:16:00Z">
        <w:r w:rsidR="002E7247">
          <w:rPr>
            <w:rFonts w:ascii="Times New Roman" w:hAnsi="Times New Roman" w:cs="Times New Roman"/>
            <w:sz w:val="24"/>
            <w:szCs w:val="24"/>
            <w:shd w:val="clear" w:color="auto" w:fill="FFFFFF"/>
          </w:rPr>
          <w:t>groups</w:t>
        </w:r>
      </w:ins>
      <w:ins w:id="133" w:author="Merck &amp; Co., Inc." w:date="2014-11-26T04:22:00Z">
        <w:r w:rsidR="00393C74">
          <w:rPr>
            <w:rFonts w:ascii="Times New Roman" w:hAnsi="Times New Roman" w:cs="Times New Roman"/>
            <w:sz w:val="24"/>
            <w:szCs w:val="24"/>
            <w:shd w:val="clear" w:color="auto" w:fill="FFFFFF"/>
          </w:rPr>
          <w:t xml:space="preserve"> (for between-subject variations)</w:t>
        </w:r>
      </w:ins>
      <w:ins w:id="134" w:author="Merck &amp; Co., Inc." w:date="2014-11-26T04:16:00Z">
        <w:r w:rsidR="002E7247">
          <w:rPr>
            <w:rFonts w:ascii="Times New Roman" w:hAnsi="Times New Roman" w:cs="Times New Roman"/>
            <w:sz w:val="24"/>
            <w:szCs w:val="24"/>
            <w:shd w:val="clear" w:color="auto" w:fill="FFFFFF"/>
          </w:rPr>
          <w:t xml:space="preserve"> </w:t>
        </w:r>
      </w:ins>
      <w:r w:rsidR="00B027D8">
        <w:rPr>
          <w:rFonts w:ascii="Times New Roman" w:hAnsi="Times New Roman" w:cs="Times New Roman"/>
          <w:sz w:val="24"/>
          <w:szCs w:val="24"/>
          <w:shd w:val="clear" w:color="auto" w:fill="FFFFFF"/>
        </w:rPr>
        <w:t xml:space="preserve">in this </w:t>
      </w:r>
      <w:r w:rsidR="00B027D8">
        <w:rPr>
          <w:rFonts w:ascii="Times New Roman" w:hAnsi="Times New Roman" w:cs="Times New Roman"/>
          <w:sz w:val="24"/>
          <w:szCs w:val="24"/>
          <w:shd w:val="clear" w:color="auto" w:fill="FFFFFF"/>
        </w:rPr>
        <w:lastRenderedPageBreak/>
        <w:t xml:space="preserve">particular research design is </w:t>
      </w:r>
      <w:ins w:id="135" w:author="Merck &amp; Co., Inc." w:date="2014-11-26T04:18:00Z">
        <w:r w:rsidR="00393C74">
          <w:rPr>
            <w:rFonts w:ascii="Times New Roman" w:hAnsi="Times New Roman" w:cs="Times New Roman"/>
            <w:sz w:val="24"/>
            <w:szCs w:val="24"/>
            <w:shd w:val="clear" w:color="auto" w:fill="FFFFFF"/>
          </w:rPr>
          <w:t xml:space="preserve">helpful in </w:t>
        </w:r>
      </w:ins>
      <w:ins w:id="136" w:author="Merck &amp; Co., Inc." w:date="2014-11-26T04:20:00Z">
        <w:r w:rsidR="00393C74">
          <w:rPr>
            <w:rFonts w:ascii="Times New Roman" w:hAnsi="Times New Roman" w:cs="Times New Roman"/>
            <w:sz w:val="24"/>
            <w:szCs w:val="24"/>
            <w:shd w:val="clear" w:color="auto" w:fill="FFFFFF"/>
          </w:rPr>
          <w:t>using mixed, repeated measures analysis of variance (ANOVA)</w:t>
        </w:r>
      </w:ins>
      <w:ins w:id="137" w:author="Merck &amp; Co., Inc." w:date="2014-11-26T04:22:00Z">
        <w:r w:rsidR="00393C74">
          <w:rPr>
            <w:rFonts w:ascii="Times New Roman" w:hAnsi="Times New Roman" w:cs="Times New Roman"/>
            <w:sz w:val="24"/>
            <w:szCs w:val="24"/>
            <w:shd w:val="clear" w:color="auto" w:fill="FFFFFF"/>
          </w:rPr>
          <w:t xml:space="preserve"> to analyze the quantified metrics related to quality of sleep and life</w:t>
        </w:r>
      </w:ins>
      <w:ins w:id="138" w:author="Merck &amp; Co., Inc." w:date="2014-11-26T04:23:00Z">
        <w:r w:rsidR="00393C74">
          <w:rPr>
            <w:rFonts w:ascii="Times New Roman" w:hAnsi="Times New Roman" w:cs="Times New Roman"/>
            <w:sz w:val="24"/>
            <w:szCs w:val="24"/>
            <w:shd w:val="clear" w:color="auto" w:fill="FFFFFF"/>
          </w:rPr>
          <w:t>.</w:t>
        </w:r>
      </w:ins>
      <w:ins w:id="139" w:author="Merck &amp; Co., Inc." w:date="2014-11-26T04:22:00Z">
        <w:r w:rsidR="00393C74">
          <w:rPr>
            <w:rFonts w:ascii="Times New Roman" w:hAnsi="Times New Roman" w:cs="Times New Roman"/>
            <w:sz w:val="24"/>
            <w:szCs w:val="24"/>
            <w:shd w:val="clear" w:color="auto" w:fill="FFFFFF"/>
          </w:rPr>
          <w:t>.</w:t>
        </w:r>
      </w:ins>
      <w:del w:id="140" w:author="Merck &amp; Co., Inc." w:date="2014-11-26T04:23:00Z">
        <w:r w:rsidR="00B027D8" w:rsidDel="00393C74">
          <w:rPr>
            <w:rFonts w:ascii="Times New Roman" w:hAnsi="Times New Roman" w:cs="Times New Roman"/>
            <w:sz w:val="24"/>
            <w:szCs w:val="24"/>
            <w:shd w:val="clear" w:color="auto" w:fill="FFFFFF"/>
          </w:rPr>
          <w:delText>cross sectional.</w:delText>
        </w:r>
      </w:del>
      <w:r w:rsidR="00B027D8">
        <w:rPr>
          <w:rFonts w:ascii="Times New Roman" w:hAnsi="Times New Roman" w:cs="Times New Roman"/>
          <w:sz w:val="24"/>
          <w:szCs w:val="24"/>
          <w:shd w:val="clear" w:color="auto" w:fill="FFFFFF"/>
        </w:rPr>
        <w:t xml:space="preserve"> The data were collected once at a fixed </w:t>
      </w:r>
      <w:r>
        <w:rPr>
          <w:rFonts w:ascii="Times New Roman" w:hAnsi="Times New Roman" w:cs="Times New Roman"/>
          <w:sz w:val="24"/>
          <w:szCs w:val="24"/>
          <w:shd w:val="clear" w:color="auto" w:fill="FFFFFF"/>
        </w:rPr>
        <w:t xml:space="preserve">point before and </w:t>
      </w:r>
      <w:r w:rsidR="00B027D8">
        <w:rPr>
          <w:rFonts w:ascii="Times New Roman" w:hAnsi="Times New Roman" w:cs="Times New Roman"/>
          <w:sz w:val="24"/>
          <w:szCs w:val="24"/>
          <w:shd w:val="clear" w:color="auto" w:fill="FFFFFF"/>
        </w:rPr>
        <w:t>after the intervention.</w:t>
      </w:r>
      <w:r w:rsidR="00080052">
        <w:rPr>
          <w:rFonts w:ascii="Times New Roman" w:hAnsi="Times New Roman" w:cs="Times New Roman"/>
          <w:sz w:val="24"/>
          <w:szCs w:val="24"/>
          <w:shd w:val="clear" w:color="auto" w:fill="FFFFFF"/>
        </w:rPr>
        <w:t xml:space="preserve"> </w:t>
      </w:r>
      <w:del w:id="141" w:author="Merck &amp; Co., Inc." w:date="2014-11-26T04:26:00Z">
        <w:r w:rsidR="00080052" w:rsidDel="00393C74">
          <w:rPr>
            <w:rFonts w:ascii="Times New Roman" w:hAnsi="Times New Roman" w:cs="Times New Roman"/>
            <w:sz w:val="24"/>
            <w:szCs w:val="24"/>
            <w:shd w:val="clear" w:color="auto" w:fill="FFFFFF"/>
          </w:rPr>
          <w:delText xml:space="preserve">A prospective approach </w:delText>
        </w:r>
      </w:del>
      <w:del w:id="142" w:author="Merck &amp; Co., Inc." w:date="2014-11-26T04:25:00Z">
        <w:r w:rsidR="00080052" w:rsidDel="00393C74">
          <w:rPr>
            <w:rFonts w:ascii="Times New Roman" w:hAnsi="Times New Roman" w:cs="Times New Roman"/>
            <w:sz w:val="24"/>
            <w:szCs w:val="24"/>
            <w:shd w:val="clear" w:color="auto" w:fill="FFFFFF"/>
          </w:rPr>
          <w:delText>was</w:delText>
        </w:r>
      </w:del>
      <w:del w:id="143" w:author="Merck &amp; Co., Inc." w:date="2014-11-26T04:26:00Z">
        <w:r w:rsidR="00080052" w:rsidDel="00393C74">
          <w:rPr>
            <w:rFonts w:ascii="Times New Roman" w:hAnsi="Times New Roman" w:cs="Times New Roman"/>
            <w:sz w:val="24"/>
            <w:szCs w:val="24"/>
            <w:shd w:val="clear" w:color="auto" w:fill="FFFFFF"/>
          </w:rPr>
          <w:delText xml:space="preserve"> perfect for this particular research study since this method </w:delText>
        </w:r>
      </w:del>
      <w:del w:id="144" w:author="Merck &amp; Co., Inc." w:date="2014-11-26T04:25:00Z">
        <w:r w:rsidR="00080052" w:rsidDel="00393C74">
          <w:rPr>
            <w:rFonts w:ascii="Times New Roman" w:hAnsi="Times New Roman" w:cs="Times New Roman"/>
            <w:sz w:val="24"/>
            <w:szCs w:val="24"/>
            <w:shd w:val="clear" w:color="auto" w:fill="FFFFFF"/>
          </w:rPr>
          <w:delText>was</w:delText>
        </w:r>
      </w:del>
      <w:del w:id="145" w:author="Merck &amp; Co., Inc." w:date="2014-11-26T04:26:00Z">
        <w:r w:rsidR="00080052" w:rsidDel="00393C74">
          <w:rPr>
            <w:rFonts w:ascii="Times New Roman" w:hAnsi="Times New Roman" w:cs="Times New Roman"/>
            <w:sz w:val="24"/>
            <w:szCs w:val="24"/>
            <w:shd w:val="clear" w:color="auto" w:fill="FFFFFF"/>
          </w:rPr>
          <w:delText xml:space="preserve"> appropriate to elicit the validity of the intervention. </w:delText>
        </w:r>
      </w:del>
      <w:r w:rsidR="006977F0">
        <w:rPr>
          <w:rFonts w:ascii="Times New Roman" w:hAnsi="Times New Roman" w:cs="Times New Roman"/>
          <w:sz w:val="24"/>
          <w:szCs w:val="24"/>
          <w:shd w:val="clear" w:color="auto" w:fill="FFFFFF"/>
        </w:rPr>
        <w:t xml:space="preserve">Blinding </w:t>
      </w:r>
      <w:ins w:id="146" w:author="Merck &amp; Co., Inc." w:date="2014-11-26T04:24:00Z">
        <w:r w:rsidR="00393C74">
          <w:rPr>
            <w:rFonts w:ascii="Times New Roman" w:hAnsi="Times New Roman" w:cs="Times New Roman"/>
            <w:sz w:val="24"/>
            <w:szCs w:val="24"/>
            <w:shd w:val="clear" w:color="auto" w:fill="FFFFFF"/>
          </w:rPr>
          <w:t>is</w:t>
        </w:r>
      </w:ins>
      <w:del w:id="147" w:author="Merck &amp; Co., Inc." w:date="2014-11-26T04:24:00Z">
        <w:r w:rsidR="006977F0" w:rsidDel="00393C74">
          <w:rPr>
            <w:rFonts w:ascii="Times New Roman" w:hAnsi="Times New Roman" w:cs="Times New Roman"/>
            <w:sz w:val="24"/>
            <w:szCs w:val="24"/>
            <w:shd w:val="clear" w:color="auto" w:fill="FFFFFF"/>
          </w:rPr>
          <w:delText>was</w:delText>
        </w:r>
      </w:del>
      <w:r w:rsidR="006977F0">
        <w:rPr>
          <w:rFonts w:ascii="Times New Roman" w:hAnsi="Times New Roman" w:cs="Times New Roman"/>
          <w:sz w:val="24"/>
          <w:szCs w:val="24"/>
          <w:shd w:val="clear" w:color="auto" w:fill="FFFFFF"/>
        </w:rPr>
        <w:t xml:space="preserve"> not used for the research study.</w:t>
      </w:r>
      <w:ins w:id="148" w:author="Merck &amp; Co., Inc." w:date="2014-11-26T04:27:00Z">
        <w:r w:rsidR="00E55926">
          <w:rPr>
            <w:rFonts w:ascii="Times New Roman" w:hAnsi="Times New Roman" w:cs="Times New Roman"/>
            <w:sz w:val="24"/>
            <w:szCs w:val="24"/>
            <w:shd w:val="clear" w:color="auto" w:fill="FFFFFF"/>
          </w:rPr>
          <w:t xml:space="preserve"> This may introduce selection biases in the study.</w:t>
        </w:r>
      </w:ins>
      <w:r>
        <w:rPr>
          <w:rFonts w:ascii="Times New Roman" w:hAnsi="Times New Roman" w:cs="Times New Roman"/>
          <w:sz w:val="24"/>
          <w:szCs w:val="24"/>
          <w:shd w:val="clear" w:color="auto" w:fill="FFFFFF"/>
        </w:rPr>
        <w:t xml:space="preserve"> </w:t>
      </w:r>
      <w:del w:id="149" w:author="Merck &amp; Co., Inc." w:date="2014-11-26T04:27:00Z">
        <w:r w:rsidDel="00E55926">
          <w:rPr>
            <w:rFonts w:ascii="Times New Roman" w:hAnsi="Times New Roman" w:cs="Times New Roman"/>
            <w:sz w:val="24"/>
            <w:szCs w:val="24"/>
            <w:shd w:val="clear" w:color="auto" w:fill="FFFFFF"/>
          </w:rPr>
          <w:delText>Though the research article did not specifically mention about the masking, reading the article implies that blinding was not used in the study.</w:delText>
        </w:r>
      </w:del>
    </w:p>
    <w:p w:rsidR="00FC34A9" w:rsidRDefault="00860EA0" w:rsidP="00FC34A9">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The experimental group received the yoga intervention while the control groups were waitlisted. After the intervention</w:t>
      </w:r>
      <w:ins w:id="150" w:author="Merck &amp; Co., Inc." w:date="2014-11-26T04:32:00Z">
        <w:r w:rsidR="00E55926">
          <w:rPr>
            <w:rFonts w:ascii="Times New Roman" w:hAnsi="Times New Roman" w:cs="Times New Roman"/>
            <w:sz w:val="24"/>
            <w:szCs w:val="24"/>
            <w:shd w:val="clear" w:color="auto" w:fill="FFFFFF"/>
          </w:rPr>
          <w:t>,</w:t>
        </w:r>
      </w:ins>
      <w:del w:id="151" w:author="Merck &amp; Co., Inc." w:date="2014-11-26T04:32:00Z">
        <w:r w:rsidDel="00E55926">
          <w:rPr>
            <w:rFonts w:ascii="Times New Roman" w:hAnsi="Times New Roman" w:cs="Times New Roman"/>
            <w:sz w:val="24"/>
            <w:szCs w:val="24"/>
            <w:shd w:val="clear" w:color="auto" w:fill="FFFFFF"/>
          </w:rPr>
          <w:delText>s the</w:delText>
        </w:r>
      </w:del>
      <w:r>
        <w:rPr>
          <w:rFonts w:ascii="Times New Roman" w:hAnsi="Times New Roman" w:cs="Times New Roman"/>
          <w:sz w:val="24"/>
          <w:szCs w:val="24"/>
          <w:shd w:val="clear" w:color="auto" w:fill="FFFFFF"/>
        </w:rPr>
        <w:t xml:space="preserve"> comparison between the groups </w:t>
      </w:r>
      <w:ins w:id="152" w:author="Merck &amp; Co., Inc." w:date="2014-11-26T04:33:00Z">
        <w:r w:rsidR="00E55926">
          <w:rPr>
            <w:rFonts w:ascii="Times New Roman" w:hAnsi="Times New Roman" w:cs="Times New Roman"/>
            <w:sz w:val="24"/>
            <w:szCs w:val="24"/>
            <w:shd w:val="clear" w:color="auto" w:fill="FFFFFF"/>
          </w:rPr>
          <w:t>is</w:t>
        </w:r>
      </w:ins>
      <w:del w:id="153" w:author="Merck &amp; Co., Inc." w:date="2014-11-26T04:33:00Z">
        <w:r w:rsidDel="00E55926">
          <w:rPr>
            <w:rFonts w:ascii="Times New Roman" w:hAnsi="Times New Roman" w:cs="Times New Roman"/>
            <w:sz w:val="24"/>
            <w:szCs w:val="24"/>
            <w:shd w:val="clear" w:color="auto" w:fill="FFFFFF"/>
          </w:rPr>
          <w:delText>was</w:delText>
        </w:r>
      </w:del>
      <w:r>
        <w:rPr>
          <w:rFonts w:ascii="Times New Roman" w:hAnsi="Times New Roman" w:cs="Times New Roman"/>
          <w:sz w:val="24"/>
          <w:szCs w:val="24"/>
          <w:shd w:val="clear" w:color="auto" w:fill="FFFFFF"/>
        </w:rPr>
        <w:t xml:space="preserve"> </w:t>
      </w:r>
      <w:ins w:id="154" w:author="Merck &amp; Co., Inc." w:date="2014-11-26T04:32:00Z">
        <w:r w:rsidR="00E55926">
          <w:rPr>
            <w:rFonts w:ascii="Times New Roman" w:hAnsi="Times New Roman" w:cs="Times New Roman"/>
            <w:sz w:val="24"/>
            <w:szCs w:val="24"/>
            <w:shd w:val="clear" w:color="auto" w:fill="FFFFFF"/>
          </w:rPr>
          <w:t xml:space="preserve">carried out to reveal </w:t>
        </w:r>
      </w:ins>
      <w:del w:id="155" w:author="Merck &amp; Co., Inc." w:date="2014-11-26T04:33:00Z">
        <w:r w:rsidDel="00E55926">
          <w:rPr>
            <w:rFonts w:ascii="Times New Roman" w:hAnsi="Times New Roman" w:cs="Times New Roman"/>
            <w:sz w:val="24"/>
            <w:szCs w:val="24"/>
            <w:shd w:val="clear" w:color="auto" w:fill="FFFFFF"/>
          </w:rPr>
          <w:delText>effective in revealing</w:delText>
        </w:r>
      </w:del>
      <w:r>
        <w:rPr>
          <w:rFonts w:ascii="Times New Roman" w:hAnsi="Times New Roman" w:cs="Times New Roman"/>
          <w:sz w:val="24"/>
          <w:szCs w:val="24"/>
          <w:shd w:val="clear" w:color="auto" w:fill="FFFFFF"/>
        </w:rPr>
        <w:t xml:space="preserve"> the key relationships.  </w:t>
      </w:r>
      <w:r w:rsidR="00D45384">
        <w:rPr>
          <w:rFonts w:ascii="Times New Roman" w:hAnsi="Times New Roman" w:cs="Times New Roman"/>
          <w:sz w:val="24"/>
          <w:szCs w:val="24"/>
          <w:shd w:val="clear" w:color="auto" w:fill="FFFFFF"/>
        </w:rPr>
        <w:t xml:space="preserve">The confounding variables </w:t>
      </w:r>
      <w:ins w:id="156" w:author="Merck &amp; Co., Inc." w:date="2014-11-26T04:33:00Z">
        <w:r w:rsidR="00E55926">
          <w:rPr>
            <w:rFonts w:ascii="Times New Roman" w:hAnsi="Times New Roman" w:cs="Times New Roman"/>
            <w:sz w:val="24"/>
            <w:szCs w:val="24"/>
            <w:shd w:val="clear" w:color="auto" w:fill="FFFFFF"/>
          </w:rPr>
          <w:t>are</w:t>
        </w:r>
      </w:ins>
      <w:del w:id="157" w:author="Merck &amp; Co., Inc." w:date="2014-11-26T04:33:00Z">
        <w:r w:rsidR="00D45384" w:rsidDel="00E55926">
          <w:rPr>
            <w:rFonts w:ascii="Times New Roman" w:hAnsi="Times New Roman" w:cs="Times New Roman"/>
            <w:sz w:val="24"/>
            <w:szCs w:val="24"/>
            <w:shd w:val="clear" w:color="auto" w:fill="FFFFFF"/>
          </w:rPr>
          <w:delText>were</w:delText>
        </w:r>
      </w:del>
      <w:r w:rsidR="00D45384">
        <w:rPr>
          <w:rFonts w:ascii="Times New Roman" w:hAnsi="Times New Roman" w:cs="Times New Roman"/>
          <w:sz w:val="24"/>
          <w:szCs w:val="24"/>
          <w:shd w:val="clear" w:color="auto" w:fill="FFFFFF"/>
        </w:rPr>
        <w:t xml:space="preserve"> </w:t>
      </w:r>
      <w:ins w:id="158" w:author="Merck &amp; Co., Inc." w:date="2014-11-26T04:34:00Z">
        <w:r w:rsidR="00E55926">
          <w:rPr>
            <w:rFonts w:ascii="Times New Roman" w:hAnsi="Times New Roman" w:cs="Times New Roman"/>
            <w:sz w:val="24"/>
            <w:szCs w:val="24"/>
            <w:shd w:val="clear" w:color="auto" w:fill="FFFFFF"/>
          </w:rPr>
          <w:t>partly</w:t>
        </w:r>
      </w:ins>
      <w:del w:id="159" w:author="Merck &amp; Co., Inc." w:date="2014-11-26T04:35:00Z">
        <w:r w:rsidR="00D45384" w:rsidDel="00E55926">
          <w:rPr>
            <w:rFonts w:ascii="Times New Roman" w:hAnsi="Times New Roman" w:cs="Times New Roman"/>
            <w:sz w:val="24"/>
            <w:szCs w:val="24"/>
            <w:shd w:val="clear" w:color="auto" w:fill="FFFFFF"/>
          </w:rPr>
          <w:delText>well</w:delText>
        </w:r>
      </w:del>
      <w:r w:rsidR="00D45384">
        <w:rPr>
          <w:rFonts w:ascii="Times New Roman" w:hAnsi="Times New Roman" w:cs="Times New Roman"/>
          <w:sz w:val="24"/>
          <w:szCs w:val="24"/>
          <w:shd w:val="clear" w:color="auto" w:fill="FFFFFF"/>
        </w:rPr>
        <w:t xml:space="preserve"> established in the research study. The confounding </w:t>
      </w:r>
      <w:r w:rsidR="00C9779F">
        <w:rPr>
          <w:rFonts w:ascii="Times New Roman" w:hAnsi="Times New Roman" w:cs="Times New Roman"/>
          <w:sz w:val="24"/>
          <w:szCs w:val="24"/>
          <w:shd w:val="clear" w:color="auto" w:fill="FFFFFF"/>
        </w:rPr>
        <w:t xml:space="preserve">variables are </w:t>
      </w:r>
      <w:del w:id="160" w:author="Merck &amp; Co., Inc." w:date="2014-11-26T04:33:00Z">
        <w:r w:rsidR="00C9779F" w:rsidDel="00E55926">
          <w:rPr>
            <w:rFonts w:ascii="Times New Roman" w:hAnsi="Times New Roman" w:cs="Times New Roman"/>
            <w:sz w:val="24"/>
            <w:szCs w:val="24"/>
            <w:shd w:val="clear" w:color="auto" w:fill="FFFFFF"/>
          </w:rPr>
          <w:delText>the</w:delText>
        </w:r>
      </w:del>
      <w:r w:rsidR="00C9779F">
        <w:rPr>
          <w:rFonts w:ascii="Times New Roman" w:hAnsi="Times New Roman" w:cs="Times New Roman"/>
          <w:sz w:val="24"/>
          <w:szCs w:val="24"/>
          <w:shd w:val="clear" w:color="auto" w:fill="FFFFFF"/>
        </w:rPr>
        <w:t xml:space="preserve"> age, physical, psychological, </w:t>
      </w:r>
      <w:ins w:id="161" w:author="Merck &amp; Co., Inc." w:date="2014-11-26T04:35:00Z">
        <w:r w:rsidR="00E55926">
          <w:rPr>
            <w:rFonts w:ascii="Times New Roman" w:hAnsi="Times New Roman" w:cs="Times New Roman"/>
            <w:sz w:val="24"/>
            <w:szCs w:val="24"/>
            <w:shd w:val="clear" w:color="auto" w:fill="FFFFFF"/>
          </w:rPr>
          <w:t xml:space="preserve">and </w:t>
        </w:r>
      </w:ins>
      <w:r w:rsidR="00C9779F">
        <w:rPr>
          <w:rFonts w:ascii="Times New Roman" w:hAnsi="Times New Roman" w:cs="Times New Roman"/>
          <w:sz w:val="24"/>
          <w:szCs w:val="24"/>
          <w:shd w:val="clear" w:color="auto" w:fill="FFFFFF"/>
        </w:rPr>
        <w:t>social factors</w:t>
      </w:r>
      <w:del w:id="162" w:author="Merck &amp; Co., Inc." w:date="2014-11-26T04:35:00Z">
        <w:r w:rsidR="00C9779F" w:rsidDel="00E55926">
          <w:rPr>
            <w:rFonts w:ascii="Times New Roman" w:hAnsi="Times New Roman" w:cs="Times New Roman"/>
            <w:sz w:val="24"/>
            <w:szCs w:val="24"/>
            <w:shd w:val="clear" w:color="auto" w:fill="FFFFFF"/>
          </w:rPr>
          <w:delText>, sleep quality, sleep duration,</w:delText>
        </w:r>
      </w:del>
      <w:r w:rsidR="00C9779F">
        <w:rPr>
          <w:rFonts w:ascii="Times New Roman" w:hAnsi="Times New Roman" w:cs="Times New Roman"/>
          <w:sz w:val="24"/>
          <w:szCs w:val="24"/>
          <w:shd w:val="clear" w:color="auto" w:fill="FFFFFF"/>
        </w:rPr>
        <w:t xml:space="preserve"> etc. </w:t>
      </w:r>
      <w:ins w:id="163" w:author="Merck &amp; Co., Inc." w:date="2014-11-26T04:35:00Z">
        <w:r w:rsidR="00E55926">
          <w:rPr>
            <w:rFonts w:ascii="Times New Roman" w:hAnsi="Times New Roman" w:cs="Times New Roman"/>
            <w:sz w:val="24"/>
            <w:szCs w:val="24"/>
            <w:shd w:val="clear" w:color="auto" w:fill="FFFFFF"/>
          </w:rPr>
          <w:t>A randomized double blinded study would have been a better method</w:t>
        </w:r>
      </w:ins>
      <w:ins w:id="164" w:author="Merck &amp; Co., Inc." w:date="2014-11-26T04:36:00Z">
        <w:r w:rsidR="002F2519">
          <w:rPr>
            <w:rFonts w:ascii="Times New Roman" w:hAnsi="Times New Roman" w:cs="Times New Roman"/>
            <w:sz w:val="24"/>
            <w:szCs w:val="24"/>
            <w:shd w:val="clear" w:color="auto" w:fill="FFFFFF"/>
          </w:rPr>
          <w:t xml:space="preserve"> that provides a better bala</w:t>
        </w:r>
      </w:ins>
      <w:ins w:id="165" w:author="Merck &amp; Co., Inc." w:date="2014-11-26T04:37:00Z">
        <w:r w:rsidR="002F2519">
          <w:rPr>
            <w:rFonts w:ascii="Times New Roman" w:hAnsi="Times New Roman" w:cs="Times New Roman"/>
            <w:sz w:val="24"/>
            <w:szCs w:val="24"/>
            <w:shd w:val="clear" w:color="auto" w:fill="FFFFFF"/>
          </w:rPr>
          <w:t>n</w:t>
        </w:r>
      </w:ins>
      <w:ins w:id="166" w:author="Merck &amp; Co., Inc." w:date="2014-11-26T04:36:00Z">
        <w:r w:rsidR="002F2519">
          <w:rPr>
            <w:rFonts w:ascii="Times New Roman" w:hAnsi="Times New Roman" w:cs="Times New Roman"/>
            <w:sz w:val="24"/>
            <w:szCs w:val="24"/>
            <w:shd w:val="clear" w:color="auto" w:fill="FFFFFF"/>
          </w:rPr>
          <w:t xml:space="preserve">ce of confounding variables and </w:t>
        </w:r>
      </w:ins>
      <w:ins w:id="167" w:author="Merck &amp; Co., Inc." w:date="2014-11-26T04:35:00Z">
        <w:r w:rsidR="00E55926">
          <w:rPr>
            <w:rFonts w:ascii="Times New Roman" w:hAnsi="Times New Roman" w:cs="Times New Roman"/>
            <w:sz w:val="24"/>
            <w:szCs w:val="24"/>
            <w:shd w:val="clear" w:color="auto" w:fill="FFFFFF"/>
          </w:rPr>
          <w:t>to obtain more homogeneity</w:t>
        </w:r>
      </w:ins>
      <w:ins w:id="168" w:author="Merck &amp; Co., Inc." w:date="2014-11-26T04:37:00Z">
        <w:r w:rsidR="002F2519">
          <w:rPr>
            <w:rFonts w:ascii="Times New Roman" w:hAnsi="Times New Roman" w:cs="Times New Roman"/>
            <w:sz w:val="24"/>
            <w:szCs w:val="24"/>
            <w:shd w:val="clear" w:color="auto" w:fill="FFFFFF"/>
          </w:rPr>
          <w:t xml:space="preserve">. </w:t>
        </w:r>
      </w:ins>
      <w:ins w:id="169" w:author="Merck &amp; Co., Inc." w:date="2014-11-26T04:38:00Z">
        <w:r w:rsidR="00A34327">
          <w:rPr>
            <w:rFonts w:ascii="Times New Roman" w:hAnsi="Times New Roman" w:cs="Times New Roman"/>
            <w:sz w:val="24"/>
            <w:szCs w:val="24"/>
            <w:shd w:val="clear" w:color="auto" w:fill="FFFFFF"/>
          </w:rPr>
          <w:t>As an enhancement, t</w:t>
        </w:r>
      </w:ins>
      <w:ins w:id="170" w:author="Merck &amp; Co., Inc." w:date="2014-11-26T04:37:00Z">
        <w:r w:rsidR="002F2519">
          <w:rPr>
            <w:rFonts w:ascii="Times New Roman" w:hAnsi="Times New Roman" w:cs="Times New Roman"/>
            <w:sz w:val="24"/>
            <w:szCs w:val="24"/>
            <w:shd w:val="clear" w:color="auto" w:fill="FFFFFF"/>
          </w:rPr>
          <w:t>he investigators should consider such</w:t>
        </w:r>
      </w:ins>
      <w:ins w:id="171" w:author="Merck &amp; Co., Inc." w:date="2014-11-26T04:38:00Z">
        <w:r w:rsidR="00A34327">
          <w:rPr>
            <w:rFonts w:ascii="Times New Roman" w:hAnsi="Times New Roman" w:cs="Times New Roman"/>
            <w:sz w:val="24"/>
            <w:szCs w:val="24"/>
            <w:shd w:val="clear" w:color="auto" w:fill="FFFFFF"/>
          </w:rPr>
          <w:t xml:space="preserve"> randomized double blinded study in the future.</w:t>
        </w:r>
      </w:ins>
      <w:ins w:id="172" w:author="Merck &amp; Co., Inc." w:date="2014-11-26T04:37:00Z">
        <w:r w:rsidR="002F2519">
          <w:rPr>
            <w:rFonts w:ascii="Times New Roman" w:hAnsi="Times New Roman" w:cs="Times New Roman"/>
            <w:sz w:val="24"/>
            <w:szCs w:val="24"/>
            <w:shd w:val="clear" w:color="auto" w:fill="FFFFFF"/>
          </w:rPr>
          <w:t xml:space="preserve"> </w:t>
        </w:r>
      </w:ins>
      <w:del w:id="173" w:author="Merck &amp; Co., Inc." w:date="2014-11-26T04:39:00Z">
        <w:r w:rsidR="004B2852" w:rsidDel="00A34327">
          <w:rPr>
            <w:rFonts w:ascii="Times New Roman" w:hAnsi="Times New Roman" w:cs="Times New Roman"/>
            <w:sz w:val="24"/>
            <w:szCs w:val="24"/>
            <w:shd w:val="clear" w:color="auto" w:fill="FFFFFF"/>
          </w:rPr>
          <w:delText xml:space="preserve">Homogeneity was maintained in the study. Since homogeneity was maintained in the research study it limited the generalizability </w:delText>
        </w:r>
        <w:r w:rsidDel="00A34327">
          <w:rPr>
            <w:rFonts w:ascii="Times New Roman" w:hAnsi="Times New Roman" w:cs="Times New Roman"/>
            <w:sz w:val="24"/>
            <w:szCs w:val="24"/>
            <w:shd w:val="clear" w:color="auto" w:fill="FFFFFF"/>
          </w:rPr>
          <w:delText>o</w:delText>
        </w:r>
        <w:r w:rsidR="004B2852" w:rsidDel="00A34327">
          <w:rPr>
            <w:rFonts w:ascii="Times New Roman" w:hAnsi="Times New Roman" w:cs="Times New Roman"/>
            <w:sz w:val="24"/>
            <w:szCs w:val="24"/>
            <w:shd w:val="clear" w:color="auto" w:fill="FFFFFF"/>
          </w:rPr>
          <w:delText>f the study.</w:delText>
        </w:r>
        <w:r w:rsidR="00EB4247" w:rsidDel="00A34327">
          <w:rPr>
            <w:rFonts w:ascii="Times New Roman" w:hAnsi="Times New Roman" w:cs="Times New Roman"/>
            <w:sz w:val="24"/>
            <w:szCs w:val="24"/>
            <w:shd w:val="clear" w:color="auto" w:fill="FFFFFF"/>
          </w:rPr>
          <w:delText xml:space="preserve"> </w:delText>
        </w:r>
      </w:del>
      <w:r w:rsidR="00080052">
        <w:rPr>
          <w:rFonts w:ascii="Times New Roman" w:hAnsi="Times New Roman" w:cs="Times New Roman"/>
          <w:sz w:val="24"/>
          <w:szCs w:val="24"/>
          <w:shd w:val="clear" w:color="auto" w:fill="FFFFFF"/>
        </w:rPr>
        <w:t>T</w:t>
      </w:r>
      <w:r w:rsidR="00024CCB">
        <w:rPr>
          <w:rFonts w:ascii="Times New Roman" w:hAnsi="Times New Roman" w:cs="Times New Roman"/>
          <w:sz w:val="24"/>
          <w:szCs w:val="24"/>
          <w:shd w:val="clear" w:color="auto" w:fill="FFFFFF"/>
        </w:rPr>
        <w:t xml:space="preserve">he external validity </w:t>
      </w:r>
      <w:ins w:id="174" w:author="Merck &amp; Co., Inc." w:date="2014-11-26T04:39:00Z">
        <w:r w:rsidR="00A34327">
          <w:rPr>
            <w:rFonts w:ascii="Times New Roman" w:hAnsi="Times New Roman" w:cs="Times New Roman"/>
            <w:sz w:val="24"/>
            <w:szCs w:val="24"/>
            <w:shd w:val="clear" w:color="auto" w:fill="FFFFFF"/>
          </w:rPr>
          <w:t xml:space="preserve">and generalizability </w:t>
        </w:r>
      </w:ins>
      <w:r w:rsidR="00024CCB">
        <w:rPr>
          <w:rFonts w:ascii="Times New Roman" w:hAnsi="Times New Roman" w:cs="Times New Roman"/>
          <w:sz w:val="24"/>
          <w:szCs w:val="24"/>
          <w:shd w:val="clear" w:color="auto" w:fill="FFFFFF"/>
        </w:rPr>
        <w:t>is compromised in this research study</w:t>
      </w:r>
      <w:r w:rsidR="00080052">
        <w:rPr>
          <w:rFonts w:ascii="Times New Roman" w:hAnsi="Times New Roman" w:cs="Times New Roman"/>
          <w:sz w:val="24"/>
          <w:szCs w:val="24"/>
          <w:shd w:val="clear" w:color="auto" w:fill="FFFFFF"/>
        </w:rPr>
        <w:t xml:space="preserve"> </w:t>
      </w:r>
      <w:ins w:id="175" w:author="Merck &amp; Co., Inc." w:date="2014-11-26T04:40:00Z">
        <w:r w:rsidR="00A34327">
          <w:rPr>
            <w:rFonts w:ascii="Times New Roman" w:hAnsi="Times New Roman" w:cs="Times New Roman"/>
            <w:sz w:val="24"/>
            <w:szCs w:val="24"/>
            <w:shd w:val="clear" w:color="auto" w:fill="FFFFFF"/>
          </w:rPr>
          <w:t xml:space="preserve">as </w:t>
        </w:r>
      </w:ins>
      <w:r w:rsidR="00080052">
        <w:rPr>
          <w:rFonts w:ascii="Times New Roman" w:hAnsi="Times New Roman" w:cs="Times New Roman"/>
          <w:sz w:val="24"/>
          <w:szCs w:val="24"/>
          <w:shd w:val="clear" w:color="auto" w:fill="FFFFFF"/>
        </w:rPr>
        <w:t>the study did not include participant</w:t>
      </w:r>
      <w:ins w:id="176" w:author="Merck &amp; Co., Inc." w:date="2014-11-26T04:40:00Z">
        <w:r w:rsidR="00A34327">
          <w:rPr>
            <w:rFonts w:ascii="Times New Roman" w:hAnsi="Times New Roman" w:cs="Times New Roman"/>
            <w:sz w:val="24"/>
            <w:szCs w:val="24"/>
            <w:shd w:val="clear" w:color="auto" w:fill="FFFFFF"/>
          </w:rPr>
          <w:t>s</w:t>
        </w:r>
      </w:ins>
      <w:r w:rsidR="00080052">
        <w:rPr>
          <w:rFonts w:ascii="Times New Roman" w:hAnsi="Times New Roman" w:cs="Times New Roman"/>
          <w:sz w:val="24"/>
          <w:szCs w:val="24"/>
          <w:shd w:val="clear" w:color="auto" w:fill="FFFFFF"/>
        </w:rPr>
        <w:t xml:space="preserve"> from various population, settings and condition</w:t>
      </w:r>
      <w:ins w:id="177" w:author="Merck &amp; Co., Inc." w:date="2014-11-26T04:40:00Z">
        <w:r w:rsidR="00A34327">
          <w:rPr>
            <w:rFonts w:ascii="Times New Roman" w:hAnsi="Times New Roman" w:cs="Times New Roman"/>
            <w:sz w:val="24"/>
            <w:szCs w:val="24"/>
            <w:shd w:val="clear" w:color="auto" w:fill="FFFFFF"/>
          </w:rPr>
          <w:t>s</w:t>
        </w:r>
      </w:ins>
      <w:r w:rsidR="00080052">
        <w:rPr>
          <w:rFonts w:ascii="Times New Roman" w:hAnsi="Times New Roman" w:cs="Times New Roman"/>
          <w:sz w:val="24"/>
          <w:szCs w:val="24"/>
          <w:shd w:val="clear" w:color="auto" w:fill="FFFFFF"/>
        </w:rPr>
        <w:t>.</w:t>
      </w:r>
      <w:r w:rsidR="00024CCB">
        <w:rPr>
          <w:rFonts w:ascii="Times New Roman" w:hAnsi="Times New Roman" w:cs="Times New Roman"/>
          <w:sz w:val="24"/>
          <w:szCs w:val="24"/>
          <w:shd w:val="clear" w:color="auto" w:fill="FFFFFF"/>
        </w:rPr>
        <w:t xml:space="preserve"> </w:t>
      </w:r>
      <w:del w:id="178" w:author="Merck &amp; Co., Inc." w:date="2014-11-26T04:40:00Z">
        <w:r w:rsidR="00B34E29" w:rsidDel="00A34327">
          <w:rPr>
            <w:rFonts w:ascii="Times New Roman" w:hAnsi="Times New Roman" w:cs="Times New Roman"/>
            <w:sz w:val="24"/>
            <w:szCs w:val="24"/>
            <w:shd w:val="clear" w:color="auto" w:fill="FFFFFF"/>
          </w:rPr>
          <w:delText xml:space="preserve">There were least threats to the </w:delText>
        </w:r>
        <w:r w:rsidR="00EB4247" w:rsidDel="00A34327">
          <w:rPr>
            <w:rFonts w:ascii="Times New Roman" w:hAnsi="Times New Roman" w:cs="Times New Roman"/>
            <w:sz w:val="24"/>
            <w:szCs w:val="24"/>
            <w:shd w:val="clear" w:color="auto" w:fill="FFFFFF"/>
          </w:rPr>
          <w:delText>internal validity</w:delText>
        </w:r>
        <w:r w:rsidR="00B34E29" w:rsidDel="00A34327">
          <w:rPr>
            <w:rFonts w:ascii="Times New Roman" w:hAnsi="Times New Roman" w:cs="Times New Roman"/>
            <w:sz w:val="24"/>
            <w:szCs w:val="24"/>
            <w:shd w:val="clear" w:color="auto" w:fill="FFFFFF"/>
          </w:rPr>
          <w:delText xml:space="preserve"> by the use of logs to keep track of the changes during the yoga intervention</w:delText>
        </w:r>
        <w:r w:rsidR="00EB4247" w:rsidDel="00A34327">
          <w:rPr>
            <w:rFonts w:ascii="Times New Roman" w:hAnsi="Times New Roman" w:cs="Times New Roman"/>
            <w:sz w:val="24"/>
            <w:szCs w:val="24"/>
            <w:shd w:val="clear" w:color="auto" w:fill="FFFFFF"/>
          </w:rPr>
          <w:delText>.</w:delText>
        </w:r>
        <w:r w:rsidR="00024CCB" w:rsidDel="00A34327">
          <w:rPr>
            <w:rFonts w:ascii="Times New Roman" w:hAnsi="Times New Roman" w:cs="Times New Roman"/>
            <w:sz w:val="24"/>
            <w:szCs w:val="24"/>
            <w:shd w:val="clear" w:color="auto" w:fill="FFFFFF"/>
          </w:rPr>
          <w:delText xml:space="preserve"> </w:delText>
        </w:r>
      </w:del>
      <w:ins w:id="179" w:author="Merck &amp; Co., Inc." w:date="2014-11-26T04:40:00Z">
        <w:r w:rsidR="00A34327">
          <w:rPr>
            <w:rFonts w:ascii="Times New Roman" w:hAnsi="Times New Roman" w:cs="Times New Roman"/>
            <w:sz w:val="24"/>
            <w:szCs w:val="24"/>
            <w:shd w:val="clear" w:color="auto" w:fill="FFFFFF"/>
          </w:rPr>
          <w:t xml:space="preserve"> [[???]] </w:t>
        </w:r>
      </w:ins>
      <w:r w:rsidR="006E33E7">
        <w:rPr>
          <w:rFonts w:ascii="Times New Roman" w:hAnsi="Times New Roman" w:cs="Times New Roman"/>
          <w:sz w:val="24"/>
          <w:szCs w:val="24"/>
          <w:shd w:val="clear" w:color="auto" w:fill="FFFFFF"/>
        </w:rPr>
        <w:t xml:space="preserve">The researches tried to reduce the bias in the study by controlling the subjects </w:t>
      </w:r>
      <w:ins w:id="180" w:author="Merck &amp; Co., Inc." w:date="2014-11-26T04:41:00Z">
        <w:r w:rsidR="00A34327">
          <w:rPr>
            <w:rFonts w:ascii="Times New Roman" w:hAnsi="Times New Roman" w:cs="Times New Roman"/>
            <w:sz w:val="24"/>
            <w:szCs w:val="24"/>
            <w:shd w:val="clear" w:color="auto" w:fill="FFFFFF"/>
          </w:rPr>
          <w:t xml:space="preserve">to </w:t>
        </w:r>
      </w:ins>
      <w:r w:rsidR="006E33E7">
        <w:rPr>
          <w:rFonts w:ascii="Times New Roman" w:hAnsi="Times New Roman" w:cs="Times New Roman"/>
          <w:sz w:val="24"/>
          <w:szCs w:val="24"/>
          <w:shd w:val="clear" w:color="auto" w:fill="FFFFFF"/>
        </w:rPr>
        <w:t xml:space="preserve">not </w:t>
      </w:r>
      <w:del w:id="181" w:author="Merck &amp; Co., Inc." w:date="2014-11-26T04:41:00Z">
        <w:r w:rsidR="006E33E7" w:rsidDel="00A34327">
          <w:rPr>
            <w:rFonts w:ascii="Times New Roman" w:hAnsi="Times New Roman" w:cs="Times New Roman"/>
            <w:sz w:val="24"/>
            <w:szCs w:val="24"/>
            <w:shd w:val="clear" w:color="auto" w:fill="FFFFFF"/>
          </w:rPr>
          <w:delText xml:space="preserve">to </w:delText>
        </w:r>
      </w:del>
      <w:r w:rsidR="006E33E7">
        <w:rPr>
          <w:rFonts w:ascii="Times New Roman" w:hAnsi="Times New Roman" w:cs="Times New Roman"/>
          <w:sz w:val="24"/>
          <w:szCs w:val="24"/>
          <w:shd w:val="clear" w:color="auto" w:fill="FFFFFF"/>
        </w:rPr>
        <w:t xml:space="preserve">engage in similar activities or start using sleep medication while in the </w:t>
      </w:r>
      <w:r w:rsidR="008B6EA1">
        <w:rPr>
          <w:rFonts w:ascii="Times New Roman" w:hAnsi="Times New Roman" w:cs="Times New Roman"/>
          <w:sz w:val="24"/>
          <w:szCs w:val="24"/>
          <w:shd w:val="clear" w:color="auto" w:fill="FFFFFF"/>
        </w:rPr>
        <w:t>study;</w:t>
      </w:r>
      <w:r w:rsidR="006E33E7">
        <w:rPr>
          <w:rFonts w:ascii="Times New Roman" w:hAnsi="Times New Roman" w:cs="Times New Roman"/>
          <w:sz w:val="24"/>
          <w:szCs w:val="24"/>
          <w:shd w:val="clear" w:color="auto" w:fill="FFFFFF"/>
        </w:rPr>
        <w:t xml:space="preserve"> however participants who already were in the sleep medications were allowed to continue using the medications.</w:t>
      </w:r>
    </w:p>
    <w:p w:rsidR="00776678" w:rsidRDefault="00776678" w:rsidP="00940995">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Population and </w:t>
      </w:r>
      <w:r w:rsidR="00F2628E">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ample</w:t>
      </w:r>
    </w:p>
    <w:p w:rsidR="00776678" w:rsidRDefault="00D26AC6" w:rsidP="00776678">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The population were clearly identified and described in the article.</w:t>
      </w:r>
      <w:r w:rsidR="00BE27CD">
        <w:rPr>
          <w:rFonts w:ascii="Times New Roman" w:hAnsi="Times New Roman" w:cs="Times New Roman"/>
          <w:sz w:val="24"/>
          <w:szCs w:val="24"/>
          <w:shd w:val="clear" w:color="auto" w:fill="FFFFFF"/>
        </w:rPr>
        <w:t xml:space="preserve"> The inclusion criteria were men and women over the age of 60 who complained of insomnia as described in the diagnostic and statistical manual of mental disorder</w:t>
      </w:r>
      <w:ins w:id="182" w:author="Merck &amp; Co., Inc." w:date="2014-11-26T04:43:00Z">
        <w:r w:rsidR="00A34327">
          <w:rPr>
            <w:rFonts w:ascii="Times New Roman" w:hAnsi="Times New Roman" w:cs="Times New Roman"/>
            <w:sz w:val="24"/>
            <w:szCs w:val="24"/>
            <w:shd w:val="clear" w:color="auto" w:fill="FFFFFF"/>
          </w:rPr>
          <w:t xml:space="preserve">. The study subjects </w:t>
        </w:r>
      </w:ins>
      <w:del w:id="183" w:author="Merck &amp; Co., Inc." w:date="2014-11-26T04:43:00Z">
        <w:r w:rsidR="00BE27CD" w:rsidDel="00A34327">
          <w:rPr>
            <w:rFonts w:ascii="Times New Roman" w:hAnsi="Times New Roman" w:cs="Times New Roman"/>
            <w:sz w:val="24"/>
            <w:szCs w:val="24"/>
            <w:shd w:val="clear" w:color="auto" w:fill="FFFFFF"/>
          </w:rPr>
          <w:delText>, who</w:delText>
        </w:r>
      </w:del>
      <w:r w:rsidR="00BE27CD">
        <w:rPr>
          <w:rFonts w:ascii="Times New Roman" w:hAnsi="Times New Roman" w:cs="Times New Roman"/>
          <w:sz w:val="24"/>
          <w:szCs w:val="24"/>
          <w:shd w:val="clear" w:color="auto" w:fill="FFFFFF"/>
        </w:rPr>
        <w:t xml:space="preserve"> were willing to give the informed consent and comply with all the study’s protocol</w:t>
      </w:r>
      <w:ins w:id="184" w:author="Merck &amp; Co., Inc." w:date="2014-11-26T04:43:00Z">
        <w:r w:rsidR="00A34327">
          <w:rPr>
            <w:rFonts w:ascii="Times New Roman" w:hAnsi="Times New Roman" w:cs="Times New Roman"/>
            <w:sz w:val="24"/>
            <w:szCs w:val="24"/>
            <w:shd w:val="clear" w:color="auto" w:fill="FFFFFF"/>
          </w:rPr>
          <w:t>s</w:t>
        </w:r>
      </w:ins>
      <w:r w:rsidR="00BE27CD">
        <w:rPr>
          <w:rFonts w:ascii="Times New Roman" w:hAnsi="Times New Roman" w:cs="Times New Roman"/>
          <w:sz w:val="24"/>
          <w:szCs w:val="24"/>
          <w:shd w:val="clear" w:color="auto" w:fill="FFFFFF"/>
        </w:rPr>
        <w:t xml:space="preserve"> and procedure</w:t>
      </w:r>
      <w:ins w:id="185" w:author="Merck &amp; Co., Inc." w:date="2014-11-26T04:43:00Z">
        <w:r w:rsidR="00A34327">
          <w:rPr>
            <w:rFonts w:ascii="Times New Roman" w:hAnsi="Times New Roman" w:cs="Times New Roman"/>
            <w:sz w:val="24"/>
            <w:szCs w:val="24"/>
            <w:shd w:val="clear" w:color="auto" w:fill="FFFFFF"/>
          </w:rPr>
          <w:t>s</w:t>
        </w:r>
      </w:ins>
      <w:r w:rsidR="00BE27CD">
        <w:rPr>
          <w:rFonts w:ascii="Times New Roman" w:hAnsi="Times New Roman" w:cs="Times New Roman"/>
          <w:sz w:val="24"/>
          <w:szCs w:val="24"/>
          <w:shd w:val="clear" w:color="auto" w:fill="FFFFFF"/>
        </w:rPr>
        <w:t xml:space="preserve">. </w:t>
      </w:r>
      <w:r w:rsidR="00460D99">
        <w:rPr>
          <w:rFonts w:ascii="Times New Roman" w:hAnsi="Times New Roman" w:cs="Times New Roman"/>
          <w:sz w:val="24"/>
          <w:szCs w:val="24"/>
          <w:shd w:val="clear" w:color="auto" w:fill="FFFFFF"/>
        </w:rPr>
        <w:t>The exclu</w:t>
      </w:r>
      <w:ins w:id="186" w:author="Merck &amp; Co., Inc." w:date="2014-11-26T04:43:00Z">
        <w:r w:rsidR="00A34327">
          <w:rPr>
            <w:rFonts w:ascii="Times New Roman" w:hAnsi="Times New Roman" w:cs="Times New Roman"/>
            <w:sz w:val="24"/>
            <w:szCs w:val="24"/>
            <w:shd w:val="clear" w:color="auto" w:fill="FFFFFF"/>
          </w:rPr>
          <w:t>sion</w:t>
        </w:r>
      </w:ins>
      <w:del w:id="187" w:author="Merck &amp; Co., Inc." w:date="2014-11-26T04:43:00Z">
        <w:r w:rsidR="00460D99" w:rsidDel="00A34327">
          <w:rPr>
            <w:rFonts w:ascii="Times New Roman" w:hAnsi="Times New Roman" w:cs="Times New Roman"/>
            <w:sz w:val="24"/>
            <w:szCs w:val="24"/>
            <w:shd w:val="clear" w:color="auto" w:fill="FFFFFF"/>
          </w:rPr>
          <w:delText>ding</w:delText>
        </w:r>
      </w:del>
      <w:r w:rsidR="00460D99">
        <w:rPr>
          <w:rFonts w:ascii="Times New Roman" w:hAnsi="Times New Roman" w:cs="Times New Roman"/>
          <w:sz w:val="24"/>
          <w:szCs w:val="24"/>
          <w:shd w:val="clear" w:color="auto" w:fill="FFFFFF"/>
        </w:rPr>
        <w:t xml:space="preserve"> criteria for this research study are participants who suffered </w:t>
      </w:r>
      <w:ins w:id="188" w:author="Merck &amp; Co., Inc." w:date="2014-11-26T04:44:00Z">
        <w:r w:rsidR="00A34327">
          <w:rPr>
            <w:rFonts w:ascii="Times New Roman" w:hAnsi="Times New Roman" w:cs="Times New Roman"/>
            <w:sz w:val="24"/>
            <w:szCs w:val="24"/>
            <w:shd w:val="clear" w:color="auto" w:fill="FFFFFF"/>
          </w:rPr>
          <w:t>from</w:t>
        </w:r>
      </w:ins>
      <w:del w:id="189" w:author="Merck &amp; Co., Inc." w:date="2014-11-26T04:44:00Z">
        <w:r w:rsidR="00460D99" w:rsidDel="00A34327">
          <w:rPr>
            <w:rFonts w:ascii="Times New Roman" w:hAnsi="Times New Roman" w:cs="Times New Roman"/>
            <w:sz w:val="24"/>
            <w:szCs w:val="24"/>
            <w:shd w:val="clear" w:color="auto" w:fill="FFFFFF"/>
          </w:rPr>
          <w:delText>with</w:delText>
        </w:r>
      </w:del>
      <w:r w:rsidR="00460D99">
        <w:rPr>
          <w:rFonts w:ascii="Times New Roman" w:hAnsi="Times New Roman" w:cs="Times New Roman"/>
          <w:sz w:val="24"/>
          <w:szCs w:val="24"/>
          <w:shd w:val="clear" w:color="auto" w:fill="FFFFFF"/>
        </w:rPr>
        <w:t xml:space="preserve"> insomnia due to medical and psychological condition</w:t>
      </w:r>
      <w:ins w:id="190" w:author="Merck &amp; Co., Inc." w:date="2014-11-26T04:44:00Z">
        <w:r w:rsidR="00A34327">
          <w:rPr>
            <w:rFonts w:ascii="Times New Roman" w:hAnsi="Times New Roman" w:cs="Times New Roman"/>
            <w:sz w:val="24"/>
            <w:szCs w:val="24"/>
            <w:shd w:val="clear" w:color="auto" w:fill="FFFFFF"/>
          </w:rPr>
          <w:t>s</w:t>
        </w:r>
      </w:ins>
      <w:r w:rsidR="00460D99">
        <w:rPr>
          <w:rFonts w:ascii="Times New Roman" w:hAnsi="Times New Roman" w:cs="Times New Roman"/>
          <w:sz w:val="24"/>
          <w:szCs w:val="24"/>
          <w:shd w:val="clear" w:color="auto" w:fill="FFFFFF"/>
        </w:rPr>
        <w:t xml:space="preserve"> that causes the illness</w:t>
      </w:r>
      <w:r w:rsidR="00BE27CD">
        <w:rPr>
          <w:rFonts w:ascii="Times New Roman" w:hAnsi="Times New Roman" w:cs="Times New Roman"/>
          <w:sz w:val="24"/>
          <w:szCs w:val="24"/>
          <w:shd w:val="clear" w:color="auto" w:fill="FFFFFF"/>
        </w:rPr>
        <w:t xml:space="preserve"> and </w:t>
      </w:r>
      <w:ins w:id="191" w:author="Merck &amp; Co., Inc." w:date="2014-11-26T04:44:00Z">
        <w:r w:rsidR="00A34327">
          <w:rPr>
            <w:rFonts w:ascii="Times New Roman" w:hAnsi="Times New Roman" w:cs="Times New Roman"/>
            <w:sz w:val="24"/>
            <w:szCs w:val="24"/>
            <w:shd w:val="clear" w:color="auto" w:fill="FFFFFF"/>
          </w:rPr>
          <w:t>those who are</w:t>
        </w:r>
      </w:ins>
      <w:del w:id="192" w:author="Merck &amp; Co., Inc." w:date="2014-11-26T04:44:00Z">
        <w:r w:rsidR="00BE27CD" w:rsidDel="00A34327">
          <w:rPr>
            <w:rFonts w:ascii="Times New Roman" w:hAnsi="Times New Roman" w:cs="Times New Roman"/>
            <w:sz w:val="24"/>
            <w:szCs w:val="24"/>
            <w:shd w:val="clear" w:color="auto" w:fill="FFFFFF"/>
          </w:rPr>
          <w:delText>were</w:delText>
        </w:r>
      </w:del>
      <w:r w:rsidR="00BE27CD">
        <w:rPr>
          <w:rFonts w:ascii="Times New Roman" w:hAnsi="Times New Roman" w:cs="Times New Roman"/>
          <w:sz w:val="24"/>
          <w:szCs w:val="24"/>
          <w:shd w:val="clear" w:color="auto" w:fill="FFFFFF"/>
        </w:rPr>
        <w:t xml:space="preserve"> substance abuser</w:t>
      </w:r>
      <w:ins w:id="193" w:author="Merck &amp; Co., Inc." w:date="2014-11-26T04:43:00Z">
        <w:r w:rsidR="00A34327">
          <w:rPr>
            <w:rFonts w:ascii="Times New Roman" w:hAnsi="Times New Roman" w:cs="Times New Roman"/>
            <w:sz w:val="24"/>
            <w:szCs w:val="24"/>
            <w:shd w:val="clear" w:color="auto" w:fill="FFFFFF"/>
          </w:rPr>
          <w:t>s</w:t>
        </w:r>
      </w:ins>
      <w:r w:rsidR="00460D99">
        <w:rPr>
          <w:rFonts w:ascii="Times New Roman" w:hAnsi="Times New Roman" w:cs="Times New Roman"/>
          <w:sz w:val="24"/>
          <w:szCs w:val="24"/>
          <w:shd w:val="clear" w:color="auto" w:fill="FFFFFF"/>
        </w:rPr>
        <w:t xml:space="preserve">. The target </w:t>
      </w:r>
      <w:r w:rsidR="00BE27CD">
        <w:rPr>
          <w:rFonts w:ascii="Times New Roman" w:hAnsi="Times New Roman" w:cs="Times New Roman"/>
          <w:sz w:val="24"/>
          <w:szCs w:val="24"/>
          <w:shd w:val="clear" w:color="auto" w:fill="FFFFFF"/>
        </w:rPr>
        <w:t>population</w:t>
      </w:r>
      <w:ins w:id="194" w:author="Merck &amp; Co., Inc." w:date="2014-11-26T04:45:00Z">
        <w:r w:rsidR="00A34327">
          <w:rPr>
            <w:rFonts w:ascii="Times New Roman" w:hAnsi="Times New Roman" w:cs="Times New Roman"/>
            <w:sz w:val="24"/>
            <w:szCs w:val="24"/>
            <w:shd w:val="clear" w:color="auto" w:fill="FFFFFF"/>
          </w:rPr>
          <w:t xml:space="preserve"> is</w:t>
        </w:r>
      </w:ins>
      <w:del w:id="195" w:author="Merck &amp; Co., Inc." w:date="2014-11-26T04:45:00Z">
        <w:r w:rsidR="00BE27CD" w:rsidDel="00A34327">
          <w:rPr>
            <w:rFonts w:ascii="Times New Roman" w:hAnsi="Times New Roman" w:cs="Times New Roman"/>
            <w:sz w:val="24"/>
            <w:szCs w:val="24"/>
            <w:shd w:val="clear" w:color="auto" w:fill="FFFFFF"/>
          </w:rPr>
          <w:delText>s are</w:delText>
        </w:r>
      </w:del>
      <w:r w:rsidR="00460D99">
        <w:rPr>
          <w:rFonts w:ascii="Times New Roman" w:hAnsi="Times New Roman" w:cs="Times New Roman"/>
          <w:sz w:val="24"/>
          <w:szCs w:val="24"/>
          <w:shd w:val="clear" w:color="auto" w:fill="FFFFFF"/>
        </w:rPr>
        <w:t xml:space="preserve"> elderly </w:t>
      </w:r>
      <w:ins w:id="196" w:author="Merck &amp; Co., Inc." w:date="2014-11-26T04:45:00Z">
        <w:r w:rsidR="00A34327">
          <w:rPr>
            <w:rFonts w:ascii="Times New Roman" w:hAnsi="Times New Roman" w:cs="Times New Roman"/>
            <w:sz w:val="24"/>
            <w:szCs w:val="24"/>
            <w:shd w:val="clear" w:color="auto" w:fill="FFFFFF"/>
          </w:rPr>
          <w:t xml:space="preserve">individuals </w:t>
        </w:r>
      </w:ins>
      <w:r w:rsidR="00460D99">
        <w:rPr>
          <w:rFonts w:ascii="Times New Roman" w:hAnsi="Times New Roman" w:cs="Times New Roman"/>
          <w:sz w:val="24"/>
          <w:szCs w:val="24"/>
          <w:shd w:val="clear" w:color="auto" w:fill="FFFFFF"/>
        </w:rPr>
        <w:t>living in the western society who can benefit from yoga to treat insomnia</w:t>
      </w:r>
      <w:r w:rsidR="00BE27CD">
        <w:rPr>
          <w:rFonts w:ascii="Times New Roman" w:hAnsi="Times New Roman" w:cs="Times New Roman"/>
          <w:sz w:val="24"/>
          <w:szCs w:val="24"/>
          <w:shd w:val="clear" w:color="auto" w:fill="FFFFFF"/>
        </w:rPr>
        <w:t>. T</w:t>
      </w:r>
      <w:r w:rsidR="00460D99">
        <w:rPr>
          <w:rFonts w:ascii="Times New Roman" w:hAnsi="Times New Roman" w:cs="Times New Roman"/>
          <w:sz w:val="24"/>
          <w:szCs w:val="24"/>
          <w:shd w:val="clear" w:color="auto" w:fill="FFFFFF"/>
        </w:rPr>
        <w:t xml:space="preserve">he accessible </w:t>
      </w:r>
      <w:r w:rsidR="00BE27CD">
        <w:rPr>
          <w:rFonts w:ascii="Times New Roman" w:hAnsi="Times New Roman" w:cs="Times New Roman"/>
          <w:sz w:val="24"/>
          <w:szCs w:val="24"/>
          <w:shd w:val="clear" w:color="auto" w:fill="FFFFFF"/>
        </w:rPr>
        <w:t>populations were</w:t>
      </w:r>
      <w:r w:rsidR="00460D99">
        <w:rPr>
          <w:rFonts w:ascii="Times New Roman" w:hAnsi="Times New Roman" w:cs="Times New Roman"/>
          <w:sz w:val="24"/>
          <w:szCs w:val="24"/>
          <w:shd w:val="clear" w:color="auto" w:fill="FFFFFF"/>
        </w:rPr>
        <w:t xml:space="preserve"> the elderly suffering from insomnia in Jerusalem, Israel.  </w:t>
      </w:r>
      <w:r w:rsidR="00BE27CD">
        <w:rPr>
          <w:rFonts w:ascii="Times New Roman" w:hAnsi="Times New Roman" w:cs="Times New Roman"/>
          <w:sz w:val="24"/>
          <w:szCs w:val="24"/>
          <w:shd w:val="clear" w:color="auto" w:fill="FFFFFF"/>
        </w:rPr>
        <w:t>The differences in the characteristic</w:t>
      </w:r>
      <w:ins w:id="197" w:author="Merck &amp; Co., Inc." w:date="2014-11-26T04:46:00Z">
        <w:r w:rsidR="00A34327">
          <w:rPr>
            <w:rFonts w:ascii="Times New Roman" w:hAnsi="Times New Roman" w:cs="Times New Roman"/>
            <w:sz w:val="24"/>
            <w:szCs w:val="24"/>
            <w:shd w:val="clear" w:color="auto" w:fill="FFFFFF"/>
          </w:rPr>
          <w:t>s</w:t>
        </w:r>
      </w:ins>
      <w:r w:rsidR="00BE27CD">
        <w:rPr>
          <w:rFonts w:ascii="Times New Roman" w:hAnsi="Times New Roman" w:cs="Times New Roman"/>
          <w:sz w:val="24"/>
          <w:szCs w:val="24"/>
          <w:shd w:val="clear" w:color="auto" w:fill="FFFFFF"/>
        </w:rPr>
        <w:t xml:space="preserve"> of the population may </w:t>
      </w:r>
      <w:r w:rsidR="00EA5FA4">
        <w:rPr>
          <w:rFonts w:ascii="Times New Roman" w:hAnsi="Times New Roman" w:cs="Times New Roman"/>
          <w:sz w:val="24"/>
          <w:szCs w:val="24"/>
          <w:shd w:val="clear" w:color="auto" w:fill="FFFFFF"/>
        </w:rPr>
        <w:t xml:space="preserve">lead to bias and jeopardize the reliability of the study. The usage of power analysis in the selection of the sample was not mentioned in the article. </w:t>
      </w:r>
      <w:r w:rsidR="009B35F8">
        <w:rPr>
          <w:rFonts w:ascii="Times New Roman" w:hAnsi="Times New Roman" w:cs="Times New Roman"/>
          <w:sz w:val="24"/>
          <w:szCs w:val="24"/>
          <w:shd w:val="clear" w:color="auto" w:fill="FFFFFF"/>
        </w:rPr>
        <w:t xml:space="preserve">The sample size seemed to be small to support the </w:t>
      </w:r>
      <w:del w:id="198" w:author="Merck &amp; Co., Inc." w:date="2014-11-26T04:47:00Z">
        <w:r w:rsidR="009B35F8" w:rsidDel="007C4DCA">
          <w:rPr>
            <w:rFonts w:ascii="Times New Roman" w:hAnsi="Times New Roman" w:cs="Times New Roman"/>
            <w:sz w:val="24"/>
            <w:szCs w:val="24"/>
            <w:shd w:val="clear" w:color="auto" w:fill="FFFFFF"/>
          </w:rPr>
          <w:delText>statistical conclusion</w:delText>
        </w:r>
      </w:del>
      <w:r w:rsidR="009B35F8">
        <w:rPr>
          <w:rFonts w:ascii="Times New Roman" w:hAnsi="Times New Roman" w:cs="Times New Roman"/>
          <w:sz w:val="24"/>
          <w:szCs w:val="24"/>
          <w:shd w:val="clear" w:color="auto" w:fill="FFFFFF"/>
        </w:rPr>
        <w:t xml:space="preserve"> validity</w:t>
      </w:r>
      <w:ins w:id="199" w:author="Merck &amp; Co., Inc." w:date="2014-11-26T04:47:00Z">
        <w:r w:rsidR="007C4DCA">
          <w:rPr>
            <w:rFonts w:ascii="Times New Roman" w:hAnsi="Times New Roman" w:cs="Times New Roman"/>
            <w:sz w:val="24"/>
            <w:szCs w:val="24"/>
            <w:shd w:val="clear" w:color="auto" w:fill="FFFFFF"/>
          </w:rPr>
          <w:t xml:space="preserve"> of the results</w:t>
        </w:r>
      </w:ins>
      <w:ins w:id="200" w:author="Merck &amp; Co., Inc." w:date="2014-11-26T04:48:00Z">
        <w:r w:rsidR="007C4DCA">
          <w:rPr>
            <w:rFonts w:ascii="Times New Roman" w:hAnsi="Times New Roman" w:cs="Times New Roman"/>
            <w:sz w:val="24"/>
            <w:szCs w:val="24"/>
            <w:shd w:val="clear" w:color="auto" w:fill="FFFFFF"/>
          </w:rPr>
          <w:t xml:space="preserve">. In particular, only one objective measure (SWS </w:t>
        </w:r>
      </w:ins>
      <w:ins w:id="201" w:author="Merck &amp; Co., Inc." w:date="2014-11-26T04:49:00Z">
        <w:r w:rsidR="007C4DCA">
          <w:rPr>
            <w:rFonts w:ascii="Times New Roman" w:hAnsi="Times New Roman" w:cs="Times New Roman"/>
            <w:sz w:val="24"/>
            <w:szCs w:val="24"/>
            <w:shd w:val="clear" w:color="auto" w:fill="FFFFFF"/>
          </w:rPr>
          <w:t>–</w:t>
        </w:r>
      </w:ins>
      <w:ins w:id="202" w:author="Merck &amp; Co., Inc." w:date="2014-11-26T04:48:00Z">
        <w:r w:rsidR="007C4DCA">
          <w:rPr>
            <w:rFonts w:ascii="Times New Roman" w:hAnsi="Times New Roman" w:cs="Times New Roman"/>
            <w:sz w:val="24"/>
            <w:szCs w:val="24"/>
            <w:shd w:val="clear" w:color="auto" w:fill="FFFFFF"/>
          </w:rPr>
          <w:t xml:space="preserve"> slow</w:t>
        </w:r>
      </w:ins>
      <w:ins w:id="203" w:author="Merck &amp; Co., Inc." w:date="2014-11-26T04:49:00Z">
        <w:r w:rsidR="007C4DCA">
          <w:rPr>
            <w:rFonts w:ascii="Times New Roman" w:hAnsi="Times New Roman" w:cs="Times New Roman"/>
            <w:sz w:val="24"/>
            <w:szCs w:val="24"/>
            <w:shd w:val="clear" w:color="auto" w:fill="FFFFFF"/>
          </w:rPr>
          <w:t xml:space="preserve"> wave sleep stage)</w:t>
        </w:r>
      </w:ins>
      <w:ins w:id="204" w:author="Merck &amp; Co., Inc." w:date="2014-11-26T04:48:00Z">
        <w:r w:rsidR="007C4DCA">
          <w:rPr>
            <w:rFonts w:ascii="Times New Roman" w:hAnsi="Times New Roman" w:cs="Times New Roman"/>
            <w:sz w:val="24"/>
            <w:szCs w:val="24"/>
            <w:shd w:val="clear" w:color="auto" w:fill="FFFFFF"/>
          </w:rPr>
          <w:t xml:space="preserve"> was observed to have statistically significant change in the post period using the current sample size</w:t>
        </w:r>
      </w:ins>
      <w:r w:rsidR="009B35F8">
        <w:rPr>
          <w:rFonts w:ascii="Times New Roman" w:hAnsi="Times New Roman" w:cs="Times New Roman"/>
          <w:sz w:val="24"/>
          <w:szCs w:val="24"/>
          <w:shd w:val="clear" w:color="auto" w:fill="FFFFFF"/>
        </w:rPr>
        <w:t>.</w:t>
      </w:r>
      <w:ins w:id="205" w:author="Merck &amp; Co., Inc." w:date="2014-11-26T04:50:00Z">
        <w:r w:rsidR="007C4DCA">
          <w:rPr>
            <w:rFonts w:ascii="Times New Roman" w:hAnsi="Times New Roman" w:cs="Times New Roman"/>
            <w:sz w:val="24"/>
            <w:szCs w:val="24"/>
            <w:shd w:val="clear" w:color="auto" w:fill="FFFFFF"/>
          </w:rPr>
          <w:t xml:space="preserve"> A larger sample will be helpful for the future research.</w:t>
        </w:r>
      </w:ins>
      <w:r w:rsidR="009B35F8">
        <w:rPr>
          <w:rFonts w:ascii="Times New Roman" w:hAnsi="Times New Roman" w:cs="Times New Roman"/>
          <w:sz w:val="24"/>
          <w:szCs w:val="24"/>
          <w:shd w:val="clear" w:color="auto" w:fill="FFFFFF"/>
        </w:rPr>
        <w:t xml:space="preserve"> </w:t>
      </w:r>
      <w:r w:rsidR="006E184C">
        <w:rPr>
          <w:rFonts w:ascii="Times New Roman" w:hAnsi="Times New Roman" w:cs="Times New Roman"/>
          <w:sz w:val="24"/>
          <w:szCs w:val="24"/>
          <w:shd w:val="clear" w:color="auto" w:fill="FFFFFF"/>
        </w:rPr>
        <w:t>The sampling method used for this particular research was non probability consecutive sampling. Out of 458 candidates who responded to the advertising campaign 74 suitable candidate were admitted for the study.</w:t>
      </w:r>
      <w:r w:rsidR="00946CB7">
        <w:rPr>
          <w:rFonts w:ascii="Times New Roman" w:hAnsi="Times New Roman" w:cs="Times New Roman"/>
          <w:sz w:val="24"/>
          <w:szCs w:val="24"/>
          <w:shd w:val="clear" w:color="auto" w:fill="FFFFFF"/>
        </w:rPr>
        <w:t xml:space="preserve">  Out of the seventy four selected the first 31 patients were assigned to the control group and the following 43 were assigned to the experimental group.  </w:t>
      </w:r>
      <w:r w:rsidR="00D00955">
        <w:rPr>
          <w:rFonts w:ascii="Times New Roman" w:hAnsi="Times New Roman" w:cs="Times New Roman"/>
          <w:sz w:val="24"/>
          <w:szCs w:val="24"/>
          <w:shd w:val="clear" w:color="auto" w:fill="FFFFFF"/>
        </w:rPr>
        <w:t xml:space="preserve">In addition the sample size is small and monotonous </w:t>
      </w:r>
      <w:ins w:id="206" w:author="Merck &amp; Co., Inc." w:date="2014-11-26T04:51:00Z">
        <w:r w:rsidR="007C4DCA">
          <w:rPr>
            <w:rFonts w:ascii="Times New Roman" w:hAnsi="Times New Roman" w:cs="Times New Roman"/>
            <w:sz w:val="24"/>
            <w:szCs w:val="24"/>
            <w:shd w:val="clear" w:color="auto" w:fill="FFFFFF"/>
          </w:rPr>
          <w:t>and</w:t>
        </w:r>
      </w:ins>
      <w:del w:id="207" w:author="Merck &amp; Co., Inc." w:date="2014-11-26T04:51:00Z">
        <w:r w:rsidR="00D00955" w:rsidDel="007C4DCA">
          <w:rPr>
            <w:rFonts w:ascii="Times New Roman" w:hAnsi="Times New Roman" w:cs="Times New Roman"/>
            <w:sz w:val="24"/>
            <w:szCs w:val="24"/>
            <w:shd w:val="clear" w:color="auto" w:fill="FFFFFF"/>
          </w:rPr>
          <w:delText>which</w:delText>
        </w:r>
      </w:del>
      <w:r w:rsidR="00D00955">
        <w:rPr>
          <w:rFonts w:ascii="Times New Roman" w:hAnsi="Times New Roman" w:cs="Times New Roman"/>
          <w:sz w:val="24"/>
          <w:szCs w:val="24"/>
          <w:shd w:val="clear" w:color="auto" w:fill="FFFFFF"/>
        </w:rPr>
        <w:t xml:space="preserve"> requires further </w:t>
      </w:r>
      <w:r w:rsidR="00EA5FA4">
        <w:rPr>
          <w:rFonts w:ascii="Times New Roman" w:hAnsi="Times New Roman" w:cs="Times New Roman"/>
          <w:sz w:val="24"/>
          <w:szCs w:val="24"/>
          <w:shd w:val="clear" w:color="auto" w:fill="FFFFFF"/>
        </w:rPr>
        <w:t>research</w:t>
      </w:r>
      <w:r w:rsidR="00D00955">
        <w:rPr>
          <w:rFonts w:ascii="Times New Roman" w:hAnsi="Times New Roman" w:cs="Times New Roman"/>
          <w:sz w:val="24"/>
          <w:szCs w:val="24"/>
          <w:shd w:val="clear" w:color="auto" w:fill="FFFFFF"/>
        </w:rPr>
        <w:t xml:space="preserve"> </w:t>
      </w:r>
      <w:ins w:id="208" w:author="Merck &amp; Co., Inc." w:date="2014-11-26T04:51:00Z">
        <w:r w:rsidR="007C4DCA">
          <w:rPr>
            <w:rFonts w:ascii="Times New Roman" w:hAnsi="Times New Roman" w:cs="Times New Roman"/>
            <w:sz w:val="24"/>
            <w:szCs w:val="24"/>
            <w:shd w:val="clear" w:color="auto" w:fill="FFFFFF"/>
          </w:rPr>
          <w:t xml:space="preserve">and enhancement </w:t>
        </w:r>
      </w:ins>
      <w:del w:id="209" w:author="Merck &amp; Co., Inc." w:date="2014-11-26T04:51:00Z">
        <w:r w:rsidR="00D00955" w:rsidDel="007C4DCA">
          <w:rPr>
            <w:rFonts w:ascii="Times New Roman" w:hAnsi="Times New Roman" w:cs="Times New Roman"/>
            <w:sz w:val="24"/>
            <w:szCs w:val="24"/>
            <w:shd w:val="clear" w:color="auto" w:fill="FFFFFF"/>
          </w:rPr>
          <w:delText xml:space="preserve">in the </w:delText>
        </w:r>
        <w:r w:rsidR="00EA5FA4" w:rsidDel="007C4DCA">
          <w:rPr>
            <w:rFonts w:ascii="Times New Roman" w:hAnsi="Times New Roman" w:cs="Times New Roman"/>
            <w:sz w:val="24"/>
            <w:szCs w:val="24"/>
            <w:shd w:val="clear" w:color="auto" w:fill="FFFFFF"/>
          </w:rPr>
          <w:delText>study</w:delText>
        </w:r>
      </w:del>
      <w:r w:rsidR="00EA5FA4">
        <w:rPr>
          <w:rFonts w:ascii="Times New Roman" w:hAnsi="Times New Roman" w:cs="Times New Roman"/>
          <w:sz w:val="24"/>
          <w:szCs w:val="24"/>
          <w:shd w:val="clear" w:color="auto" w:fill="FFFFFF"/>
        </w:rPr>
        <w:t xml:space="preserve"> to prove the intervention is successful in treating insomnia</w:t>
      </w:r>
      <w:r w:rsidR="00D00955">
        <w:rPr>
          <w:rFonts w:ascii="Times New Roman" w:hAnsi="Times New Roman" w:cs="Times New Roman"/>
          <w:sz w:val="24"/>
          <w:szCs w:val="24"/>
          <w:shd w:val="clear" w:color="auto" w:fill="FFFFFF"/>
        </w:rPr>
        <w:t>.</w:t>
      </w:r>
      <w:r w:rsidR="00BE27CD">
        <w:rPr>
          <w:rFonts w:ascii="Times New Roman" w:hAnsi="Times New Roman" w:cs="Times New Roman"/>
          <w:sz w:val="24"/>
          <w:szCs w:val="24"/>
          <w:shd w:val="clear" w:color="auto" w:fill="FFFFFF"/>
        </w:rPr>
        <w:t xml:space="preserve"> </w:t>
      </w:r>
    </w:p>
    <w:p w:rsidR="006E5A19" w:rsidRDefault="006E5A19">
      <w:pPr>
        <w:rPr>
          <w:rFonts w:ascii="Times New Roman" w:hAnsi="Times New Roman" w:cs="Times New Roman"/>
          <w:sz w:val="24"/>
          <w:szCs w:val="24"/>
          <w:shd w:val="clear" w:color="auto" w:fill="FFFFFF"/>
        </w:rPr>
      </w:pPr>
      <w:r w:rsidRPr="006E5A19">
        <w:rPr>
          <w:rFonts w:ascii="Times New Roman" w:hAnsi="Times New Roman" w:cs="Times New Roman"/>
          <w:sz w:val="24"/>
          <w:szCs w:val="24"/>
          <w:shd w:val="clear" w:color="auto" w:fill="FFFFFF"/>
        </w:rPr>
        <w:t>Data Collection and Measurement</w:t>
      </w:r>
    </w:p>
    <w:p w:rsidR="00240009" w:rsidRDefault="009B35F8" w:rsidP="009B35F8">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b/>
      </w:r>
      <w:r w:rsidR="00860EA0">
        <w:rPr>
          <w:rFonts w:ascii="Times New Roman" w:hAnsi="Times New Roman" w:cs="Times New Roman"/>
          <w:sz w:val="24"/>
          <w:szCs w:val="24"/>
          <w:shd w:val="clear" w:color="auto" w:fill="FFFFFF"/>
        </w:rPr>
        <w:t xml:space="preserve">The information obtained from the participants is highly reliable since different </w:t>
      </w:r>
      <w:proofErr w:type="gramStart"/>
      <w:r w:rsidR="00860EA0">
        <w:rPr>
          <w:rFonts w:ascii="Times New Roman" w:hAnsi="Times New Roman" w:cs="Times New Roman"/>
          <w:sz w:val="24"/>
          <w:szCs w:val="24"/>
          <w:shd w:val="clear" w:color="auto" w:fill="FFFFFF"/>
        </w:rPr>
        <w:t>kind of tools w</w:t>
      </w:r>
      <w:ins w:id="210" w:author="Merck &amp; Co., Inc." w:date="2014-11-26T04:53:00Z">
        <w:r w:rsidR="00B96F86">
          <w:rPr>
            <w:rFonts w:ascii="Times New Roman" w:hAnsi="Times New Roman" w:cs="Times New Roman"/>
            <w:sz w:val="24"/>
            <w:szCs w:val="24"/>
            <w:shd w:val="clear" w:color="auto" w:fill="FFFFFF"/>
          </w:rPr>
          <w:t>ere</w:t>
        </w:r>
      </w:ins>
      <w:proofErr w:type="gramEnd"/>
      <w:del w:id="211" w:author="Merck &amp; Co., Inc." w:date="2014-11-26T04:53:00Z">
        <w:r w:rsidR="00860EA0" w:rsidDel="00B96F86">
          <w:rPr>
            <w:rFonts w:ascii="Times New Roman" w:hAnsi="Times New Roman" w:cs="Times New Roman"/>
            <w:sz w:val="24"/>
            <w:szCs w:val="24"/>
            <w:shd w:val="clear" w:color="auto" w:fill="FFFFFF"/>
          </w:rPr>
          <w:delText>as</w:delText>
        </w:r>
      </w:del>
      <w:r w:rsidR="00860EA0">
        <w:rPr>
          <w:rFonts w:ascii="Times New Roman" w:hAnsi="Times New Roman" w:cs="Times New Roman"/>
          <w:sz w:val="24"/>
          <w:szCs w:val="24"/>
          <w:shd w:val="clear" w:color="auto" w:fill="FFFFFF"/>
        </w:rPr>
        <w:t xml:space="preserve"> used to obtain detailed information from the participants.</w:t>
      </w:r>
      <w:r>
        <w:rPr>
          <w:rFonts w:ascii="Times New Roman" w:hAnsi="Times New Roman" w:cs="Times New Roman"/>
          <w:sz w:val="24"/>
          <w:szCs w:val="24"/>
          <w:shd w:val="clear" w:color="auto" w:fill="FFFFFF"/>
        </w:rPr>
        <w:t xml:space="preserve"> </w:t>
      </w:r>
      <w:r w:rsidR="00D00955">
        <w:rPr>
          <w:rFonts w:ascii="Times New Roman" w:hAnsi="Times New Roman" w:cs="Times New Roman"/>
          <w:sz w:val="24"/>
          <w:szCs w:val="24"/>
          <w:shd w:val="clear" w:color="auto" w:fill="FFFFFF"/>
        </w:rPr>
        <w:t xml:space="preserve">The data were collected through </w:t>
      </w:r>
      <w:del w:id="212" w:author="Merck &amp; Co., Inc." w:date="2014-11-26T04:53:00Z">
        <w:r w:rsidR="00D00955" w:rsidDel="00B96F86">
          <w:rPr>
            <w:rFonts w:ascii="Times New Roman" w:hAnsi="Times New Roman" w:cs="Times New Roman"/>
            <w:sz w:val="24"/>
            <w:szCs w:val="24"/>
            <w:shd w:val="clear" w:color="auto" w:fill="FFFFFF"/>
          </w:rPr>
          <w:delText>self report</w:delText>
        </w:r>
      </w:del>
      <w:ins w:id="213" w:author="Merck &amp; Co., Inc." w:date="2014-11-26T04:53:00Z">
        <w:r w:rsidR="00B96F86">
          <w:rPr>
            <w:rFonts w:ascii="Times New Roman" w:hAnsi="Times New Roman" w:cs="Times New Roman"/>
            <w:sz w:val="24"/>
            <w:szCs w:val="24"/>
            <w:shd w:val="clear" w:color="auto" w:fill="FFFFFF"/>
          </w:rPr>
          <w:t>self-report</w:t>
        </w:r>
      </w:ins>
      <w:r w:rsidR="00D00955">
        <w:rPr>
          <w:rFonts w:ascii="Times New Roman" w:hAnsi="Times New Roman" w:cs="Times New Roman"/>
          <w:sz w:val="24"/>
          <w:szCs w:val="24"/>
          <w:shd w:val="clear" w:color="auto" w:fill="FFFFFF"/>
        </w:rPr>
        <w:t xml:space="preserve">. </w:t>
      </w:r>
      <w:r w:rsidR="00114673">
        <w:rPr>
          <w:rFonts w:ascii="Times New Roman" w:hAnsi="Times New Roman" w:cs="Times New Roman"/>
          <w:sz w:val="24"/>
          <w:szCs w:val="24"/>
          <w:shd w:val="clear" w:color="auto" w:fill="FFFFFF"/>
        </w:rPr>
        <w:t xml:space="preserve">The triangulations </w:t>
      </w:r>
      <w:del w:id="214" w:author="Merck &amp; Co., Inc." w:date="2014-11-26T04:53:00Z">
        <w:r w:rsidR="00114673" w:rsidDel="00B96F86">
          <w:rPr>
            <w:rFonts w:ascii="Times New Roman" w:hAnsi="Times New Roman" w:cs="Times New Roman"/>
            <w:sz w:val="24"/>
            <w:szCs w:val="24"/>
            <w:shd w:val="clear" w:color="auto" w:fill="FFFFFF"/>
          </w:rPr>
          <w:delText>of methods</w:delText>
        </w:r>
      </w:del>
      <w:r w:rsidR="00114673">
        <w:rPr>
          <w:rFonts w:ascii="Times New Roman" w:hAnsi="Times New Roman" w:cs="Times New Roman"/>
          <w:sz w:val="24"/>
          <w:szCs w:val="24"/>
          <w:shd w:val="clear" w:color="auto" w:fill="FFFFFF"/>
        </w:rPr>
        <w:t xml:space="preserve"> were used appropriately since m</w:t>
      </w:r>
      <w:r w:rsidR="00172FC5">
        <w:rPr>
          <w:rFonts w:ascii="Times New Roman" w:hAnsi="Times New Roman" w:cs="Times New Roman"/>
          <w:sz w:val="24"/>
          <w:szCs w:val="24"/>
          <w:shd w:val="clear" w:color="auto" w:fill="FFFFFF"/>
        </w:rPr>
        <w:t xml:space="preserve">ultiple methods were used for data collection </w:t>
      </w:r>
      <w:r w:rsidR="00B12557">
        <w:rPr>
          <w:rFonts w:ascii="Times New Roman" w:hAnsi="Times New Roman" w:cs="Times New Roman"/>
          <w:sz w:val="24"/>
          <w:szCs w:val="24"/>
          <w:shd w:val="clear" w:color="auto" w:fill="FFFFFF"/>
        </w:rPr>
        <w:t>which</w:t>
      </w:r>
      <w:r w:rsidR="00172FC5">
        <w:rPr>
          <w:rFonts w:ascii="Times New Roman" w:hAnsi="Times New Roman" w:cs="Times New Roman"/>
          <w:sz w:val="24"/>
          <w:szCs w:val="24"/>
          <w:shd w:val="clear" w:color="auto" w:fill="FFFFFF"/>
        </w:rPr>
        <w:t xml:space="preserve"> ma</w:t>
      </w:r>
      <w:ins w:id="215" w:author="Merck &amp; Co., Inc." w:date="2014-11-26T04:54:00Z">
        <w:r w:rsidR="00B96F86">
          <w:rPr>
            <w:rFonts w:ascii="Times New Roman" w:hAnsi="Times New Roman" w:cs="Times New Roman"/>
            <w:sz w:val="24"/>
            <w:szCs w:val="24"/>
            <w:shd w:val="clear" w:color="auto" w:fill="FFFFFF"/>
          </w:rPr>
          <w:t>kes</w:t>
        </w:r>
      </w:ins>
      <w:del w:id="216" w:author="Merck &amp; Co., Inc." w:date="2014-11-26T04:54:00Z">
        <w:r w:rsidR="00B12557" w:rsidDel="00B96F86">
          <w:rPr>
            <w:rFonts w:ascii="Times New Roman" w:hAnsi="Times New Roman" w:cs="Times New Roman"/>
            <w:sz w:val="24"/>
            <w:szCs w:val="24"/>
            <w:shd w:val="clear" w:color="auto" w:fill="FFFFFF"/>
          </w:rPr>
          <w:delText>de</w:delText>
        </w:r>
      </w:del>
      <w:r w:rsidR="00172FC5">
        <w:rPr>
          <w:rFonts w:ascii="Times New Roman" w:hAnsi="Times New Roman" w:cs="Times New Roman"/>
          <w:sz w:val="24"/>
          <w:szCs w:val="24"/>
          <w:shd w:val="clear" w:color="auto" w:fill="FFFFFF"/>
        </w:rPr>
        <w:t xml:space="preserve"> the research study </w:t>
      </w:r>
      <w:ins w:id="217" w:author="Merck &amp; Co., Inc." w:date="2014-11-26T04:54:00Z">
        <w:r w:rsidR="00B96F86">
          <w:rPr>
            <w:rFonts w:ascii="Times New Roman" w:hAnsi="Times New Roman" w:cs="Times New Roman"/>
            <w:sz w:val="24"/>
            <w:szCs w:val="24"/>
            <w:shd w:val="clear" w:color="auto" w:fill="FFFFFF"/>
          </w:rPr>
          <w:t xml:space="preserve">more </w:t>
        </w:r>
      </w:ins>
      <w:r w:rsidR="00172FC5">
        <w:rPr>
          <w:rFonts w:ascii="Times New Roman" w:hAnsi="Times New Roman" w:cs="Times New Roman"/>
          <w:sz w:val="24"/>
          <w:szCs w:val="24"/>
          <w:shd w:val="clear" w:color="auto" w:fill="FFFFFF"/>
        </w:rPr>
        <w:t>effective</w:t>
      </w:r>
      <w:r w:rsidR="00114673">
        <w:rPr>
          <w:rFonts w:ascii="Times New Roman" w:hAnsi="Times New Roman" w:cs="Times New Roman"/>
          <w:sz w:val="24"/>
          <w:szCs w:val="24"/>
          <w:shd w:val="clear" w:color="auto" w:fill="FFFFFF"/>
        </w:rPr>
        <w:t>.</w:t>
      </w:r>
      <w:r w:rsidR="00172FC5">
        <w:rPr>
          <w:rFonts w:ascii="Times New Roman" w:hAnsi="Times New Roman" w:cs="Times New Roman"/>
          <w:sz w:val="24"/>
          <w:szCs w:val="24"/>
          <w:shd w:val="clear" w:color="auto" w:fill="FFFFFF"/>
        </w:rPr>
        <w:t xml:space="preserve"> Researchers collected the subjective measure</w:t>
      </w:r>
      <w:ins w:id="218" w:author="Merck &amp; Co., Inc." w:date="2014-11-26T04:54:00Z">
        <w:r w:rsidR="00B96F86">
          <w:rPr>
            <w:rFonts w:ascii="Times New Roman" w:hAnsi="Times New Roman" w:cs="Times New Roman"/>
            <w:sz w:val="24"/>
            <w:szCs w:val="24"/>
            <w:shd w:val="clear" w:color="auto" w:fill="FFFFFF"/>
          </w:rPr>
          <w:t>s</w:t>
        </w:r>
      </w:ins>
      <w:ins w:id="219" w:author="Merck &amp; Co., Inc." w:date="2014-11-26T04:55:00Z">
        <w:r w:rsidR="00B96F86">
          <w:rPr>
            <w:rFonts w:ascii="Times New Roman" w:hAnsi="Times New Roman" w:cs="Times New Roman"/>
            <w:sz w:val="24"/>
            <w:szCs w:val="24"/>
            <w:shd w:val="clear" w:color="auto" w:fill="FFFFFF"/>
          </w:rPr>
          <w:t xml:space="preserve"> by translating the qualitative </w:t>
        </w:r>
        <w:proofErr w:type="spellStart"/>
        <w:r w:rsidR="00B96F86">
          <w:rPr>
            <w:rFonts w:ascii="Times New Roman" w:hAnsi="Times New Roman" w:cs="Times New Roman"/>
            <w:sz w:val="24"/>
            <w:szCs w:val="24"/>
            <w:shd w:val="clear" w:color="auto" w:fill="FFFFFF"/>
          </w:rPr>
          <w:t>question</w:t>
        </w:r>
      </w:ins>
      <w:ins w:id="220" w:author="Merck &amp; Co., Inc." w:date="2014-11-26T04:56:00Z">
        <w:r w:rsidR="00B96F86">
          <w:rPr>
            <w:rFonts w:ascii="Times New Roman" w:hAnsi="Times New Roman" w:cs="Times New Roman"/>
            <w:sz w:val="24"/>
            <w:szCs w:val="24"/>
            <w:shd w:val="clear" w:color="auto" w:fill="FFFFFF"/>
          </w:rPr>
          <w:t>ares</w:t>
        </w:r>
      </w:ins>
      <w:proofErr w:type="spellEnd"/>
      <w:ins w:id="221" w:author="Merck &amp; Co., Inc." w:date="2014-11-26T04:55:00Z">
        <w:r w:rsidR="00B96F86">
          <w:rPr>
            <w:rFonts w:ascii="Times New Roman" w:hAnsi="Times New Roman" w:cs="Times New Roman"/>
            <w:sz w:val="24"/>
            <w:szCs w:val="24"/>
            <w:shd w:val="clear" w:color="auto" w:fill="FFFFFF"/>
          </w:rPr>
          <w:t xml:space="preserve">, </w:t>
        </w:r>
      </w:ins>
      <w:ins w:id="222" w:author="Merck &amp; Co., Inc." w:date="2014-11-26T04:56:00Z">
        <w:r w:rsidR="00B96F86">
          <w:rPr>
            <w:rFonts w:ascii="Times New Roman" w:hAnsi="Times New Roman" w:cs="Times New Roman"/>
            <w:sz w:val="24"/>
            <w:szCs w:val="24"/>
            <w:shd w:val="clear" w:color="auto" w:fill="FFFFFF"/>
          </w:rPr>
          <w:t>self-reports</w:t>
        </w:r>
      </w:ins>
      <w:ins w:id="223" w:author="Merck &amp; Co., Inc." w:date="2014-11-26T04:55:00Z">
        <w:r w:rsidR="00B96F86">
          <w:rPr>
            <w:rFonts w:ascii="Times New Roman" w:hAnsi="Times New Roman" w:cs="Times New Roman"/>
            <w:sz w:val="24"/>
            <w:szCs w:val="24"/>
            <w:shd w:val="clear" w:color="auto" w:fill="FFFFFF"/>
          </w:rPr>
          <w:t xml:space="preserve">, logs and surveys </w:t>
        </w:r>
      </w:ins>
      <w:ins w:id="224" w:author="Merck &amp; Co., Inc." w:date="2014-11-26T04:56:00Z">
        <w:r w:rsidR="00B96F86">
          <w:rPr>
            <w:rFonts w:ascii="Times New Roman" w:hAnsi="Times New Roman" w:cs="Times New Roman"/>
            <w:sz w:val="24"/>
            <w:szCs w:val="24"/>
            <w:shd w:val="clear" w:color="auto" w:fill="FFFFFF"/>
          </w:rPr>
          <w:t xml:space="preserve">into quantitative scales such as </w:t>
        </w:r>
      </w:ins>
      <w:del w:id="225" w:author="Merck &amp; Co., Inc." w:date="2014-11-26T04:56:00Z">
        <w:r w:rsidR="00172FC5" w:rsidDel="00B96F86">
          <w:rPr>
            <w:rFonts w:ascii="Times New Roman" w:hAnsi="Times New Roman" w:cs="Times New Roman"/>
            <w:sz w:val="24"/>
            <w:szCs w:val="24"/>
            <w:shd w:val="clear" w:color="auto" w:fill="FFFFFF"/>
          </w:rPr>
          <w:delText xml:space="preserve"> through the</w:delText>
        </w:r>
      </w:del>
      <w:r w:rsidR="00172FC5">
        <w:rPr>
          <w:rFonts w:ascii="Times New Roman" w:hAnsi="Times New Roman" w:cs="Times New Roman"/>
          <w:sz w:val="24"/>
          <w:szCs w:val="24"/>
          <w:shd w:val="clear" w:color="auto" w:fill="FFFFFF"/>
        </w:rPr>
        <w:t xml:space="preserve"> Pittsburg Sleep </w:t>
      </w:r>
      <w:r w:rsidR="00B12557">
        <w:rPr>
          <w:rFonts w:ascii="Times New Roman" w:hAnsi="Times New Roman" w:cs="Times New Roman"/>
          <w:sz w:val="24"/>
          <w:szCs w:val="24"/>
          <w:shd w:val="clear" w:color="auto" w:fill="FFFFFF"/>
        </w:rPr>
        <w:t>Q</w:t>
      </w:r>
      <w:r w:rsidR="00172FC5">
        <w:rPr>
          <w:rFonts w:ascii="Times New Roman" w:hAnsi="Times New Roman" w:cs="Times New Roman"/>
          <w:sz w:val="24"/>
          <w:szCs w:val="24"/>
          <w:shd w:val="clear" w:color="auto" w:fill="FFFFFF"/>
        </w:rPr>
        <w:t xml:space="preserve">uality Index, the </w:t>
      </w:r>
      <w:proofErr w:type="spellStart"/>
      <w:r w:rsidR="00172FC5">
        <w:rPr>
          <w:rFonts w:ascii="Times New Roman" w:hAnsi="Times New Roman" w:cs="Times New Roman"/>
          <w:sz w:val="24"/>
          <w:szCs w:val="24"/>
          <w:shd w:val="clear" w:color="auto" w:fill="FFFFFF"/>
        </w:rPr>
        <w:t>Karolinska</w:t>
      </w:r>
      <w:proofErr w:type="spellEnd"/>
      <w:r w:rsidR="00172FC5">
        <w:rPr>
          <w:rFonts w:ascii="Times New Roman" w:hAnsi="Times New Roman" w:cs="Times New Roman"/>
          <w:sz w:val="24"/>
          <w:szCs w:val="24"/>
          <w:shd w:val="clear" w:color="auto" w:fill="FFFFFF"/>
        </w:rPr>
        <w:t xml:space="preserve"> Sleepiness Scale</w:t>
      </w:r>
      <w:ins w:id="226" w:author="Merck &amp; Co., Inc." w:date="2014-11-26T04:57:00Z">
        <w:r w:rsidR="00435105">
          <w:rPr>
            <w:rFonts w:ascii="Times New Roman" w:hAnsi="Times New Roman" w:cs="Times New Roman"/>
            <w:sz w:val="24"/>
            <w:szCs w:val="24"/>
            <w:shd w:val="clear" w:color="auto" w:fill="FFFFFF"/>
          </w:rPr>
          <w:t xml:space="preserve"> and</w:t>
        </w:r>
      </w:ins>
      <w:del w:id="227" w:author="Merck &amp; Co., Inc." w:date="2014-11-26T04:57:00Z">
        <w:r w:rsidR="00172FC5" w:rsidDel="00435105">
          <w:rPr>
            <w:rFonts w:ascii="Times New Roman" w:hAnsi="Times New Roman" w:cs="Times New Roman"/>
            <w:sz w:val="24"/>
            <w:szCs w:val="24"/>
            <w:shd w:val="clear" w:color="auto" w:fill="FFFFFF"/>
          </w:rPr>
          <w:delText>,</w:delText>
        </w:r>
      </w:del>
      <w:r w:rsidR="00172FC5">
        <w:rPr>
          <w:rFonts w:ascii="Times New Roman" w:hAnsi="Times New Roman" w:cs="Times New Roman"/>
          <w:sz w:val="24"/>
          <w:szCs w:val="24"/>
          <w:shd w:val="clear" w:color="auto" w:fill="FFFFFF"/>
        </w:rPr>
        <w:t xml:space="preserve"> the Epworth Sleepiness </w:t>
      </w:r>
      <w:r w:rsidR="00B12557">
        <w:rPr>
          <w:rFonts w:ascii="Times New Roman" w:hAnsi="Times New Roman" w:cs="Times New Roman"/>
          <w:sz w:val="24"/>
          <w:szCs w:val="24"/>
          <w:shd w:val="clear" w:color="auto" w:fill="FFFFFF"/>
        </w:rPr>
        <w:t>S</w:t>
      </w:r>
      <w:r w:rsidR="00172FC5">
        <w:rPr>
          <w:rFonts w:ascii="Times New Roman" w:hAnsi="Times New Roman" w:cs="Times New Roman"/>
          <w:sz w:val="24"/>
          <w:szCs w:val="24"/>
          <w:shd w:val="clear" w:color="auto" w:fill="FFFFFF"/>
        </w:rPr>
        <w:t>cale</w:t>
      </w:r>
      <w:ins w:id="228" w:author="Merck &amp; Co., Inc." w:date="2014-11-26T04:57:00Z">
        <w:r w:rsidR="00435105">
          <w:rPr>
            <w:rFonts w:ascii="Times New Roman" w:hAnsi="Times New Roman" w:cs="Times New Roman"/>
            <w:sz w:val="24"/>
            <w:szCs w:val="24"/>
            <w:shd w:val="clear" w:color="auto" w:fill="FFFFFF"/>
          </w:rPr>
          <w:t>.</w:t>
        </w:r>
      </w:ins>
      <w:del w:id="229" w:author="Merck &amp; Co., Inc." w:date="2014-11-26T04:57:00Z">
        <w:r w:rsidR="00172FC5" w:rsidDel="00435105">
          <w:rPr>
            <w:rFonts w:ascii="Times New Roman" w:hAnsi="Times New Roman" w:cs="Times New Roman"/>
            <w:sz w:val="24"/>
            <w:szCs w:val="24"/>
            <w:shd w:val="clear" w:color="auto" w:fill="FFFFFF"/>
          </w:rPr>
          <w:delText xml:space="preserve"> and the daily sleep and practice logs.</w:delText>
        </w:r>
      </w:del>
      <w:r w:rsidR="00172FC5">
        <w:rPr>
          <w:rFonts w:ascii="Times New Roman" w:hAnsi="Times New Roman" w:cs="Times New Roman"/>
          <w:sz w:val="24"/>
          <w:szCs w:val="24"/>
          <w:shd w:val="clear" w:color="auto" w:fill="FFFFFF"/>
        </w:rPr>
        <w:t xml:space="preserve"> The study also measured the physical, psychological and social </w:t>
      </w:r>
      <w:del w:id="230" w:author="Merck &amp; Co., Inc." w:date="2014-11-26T04:57:00Z">
        <w:r w:rsidR="00172FC5" w:rsidDel="00435105">
          <w:rPr>
            <w:rFonts w:ascii="Times New Roman" w:hAnsi="Times New Roman" w:cs="Times New Roman"/>
            <w:sz w:val="24"/>
            <w:szCs w:val="24"/>
            <w:shd w:val="clear" w:color="auto" w:fill="FFFFFF"/>
          </w:rPr>
          <w:delText>well being</w:delText>
        </w:r>
      </w:del>
      <w:ins w:id="231" w:author="Merck &amp; Co., Inc." w:date="2014-11-26T04:57:00Z">
        <w:r w:rsidR="00435105">
          <w:rPr>
            <w:rFonts w:ascii="Times New Roman" w:hAnsi="Times New Roman" w:cs="Times New Roman"/>
            <w:sz w:val="24"/>
            <w:szCs w:val="24"/>
            <w:shd w:val="clear" w:color="auto" w:fill="FFFFFF"/>
          </w:rPr>
          <w:t>wellbeing</w:t>
        </w:r>
      </w:ins>
      <w:r w:rsidR="00172FC5">
        <w:rPr>
          <w:rFonts w:ascii="Times New Roman" w:hAnsi="Times New Roman" w:cs="Times New Roman"/>
          <w:sz w:val="24"/>
          <w:szCs w:val="24"/>
          <w:shd w:val="clear" w:color="auto" w:fill="FFFFFF"/>
        </w:rPr>
        <w:t xml:space="preserve"> through the </w:t>
      </w:r>
      <w:r w:rsidR="00B12557">
        <w:rPr>
          <w:rFonts w:ascii="Times New Roman" w:hAnsi="Times New Roman" w:cs="Times New Roman"/>
          <w:sz w:val="24"/>
          <w:szCs w:val="24"/>
          <w:shd w:val="clear" w:color="auto" w:fill="FFFFFF"/>
        </w:rPr>
        <w:t>P</w:t>
      </w:r>
      <w:r w:rsidR="00172FC5">
        <w:rPr>
          <w:rFonts w:ascii="Times New Roman" w:hAnsi="Times New Roman" w:cs="Times New Roman"/>
          <w:sz w:val="24"/>
          <w:szCs w:val="24"/>
          <w:shd w:val="clear" w:color="auto" w:fill="FFFFFF"/>
        </w:rPr>
        <w:t xml:space="preserve">rofile of </w:t>
      </w:r>
      <w:r w:rsidR="00B12557">
        <w:rPr>
          <w:rFonts w:ascii="Times New Roman" w:hAnsi="Times New Roman" w:cs="Times New Roman"/>
          <w:sz w:val="24"/>
          <w:szCs w:val="24"/>
          <w:shd w:val="clear" w:color="auto" w:fill="FFFFFF"/>
        </w:rPr>
        <w:t>M</w:t>
      </w:r>
      <w:r w:rsidR="00172FC5">
        <w:rPr>
          <w:rFonts w:ascii="Times New Roman" w:hAnsi="Times New Roman" w:cs="Times New Roman"/>
          <w:sz w:val="24"/>
          <w:szCs w:val="24"/>
          <w:shd w:val="clear" w:color="auto" w:fill="FFFFFF"/>
        </w:rPr>
        <w:t xml:space="preserve">ood </w:t>
      </w:r>
      <w:r w:rsidR="00B12557">
        <w:rPr>
          <w:rFonts w:ascii="Times New Roman" w:hAnsi="Times New Roman" w:cs="Times New Roman"/>
          <w:sz w:val="24"/>
          <w:szCs w:val="24"/>
          <w:shd w:val="clear" w:color="auto" w:fill="FFFFFF"/>
        </w:rPr>
        <w:t>S</w:t>
      </w:r>
      <w:r w:rsidR="00172FC5">
        <w:rPr>
          <w:rFonts w:ascii="Times New Roman" w:hAnsi="Times New Roman" w:cs="Times New Roman"/>
          <w:sz w:val="24"/>
          <w:szCs w:val="24"/>
          <w:shd w:val="clear" w:color="auto" w:fill="FFFFFF"/>
        </w:rPr>
        <w:t>tates short form</w:t>
      </w:r>
      <w:ins w:id="232" w:author="Merck &amp; Co., Inc." w:date="2014-11-26T04:58:00Z">
        <w:r w:rsidR="00435105">
          <w:rPr>
            <w:rFonts w:ascii="Times New Roman" w:hAnsi="Times New Roman" w:cs="Times New Roman"/>
            <w:sz w:val="24"/>
            <w:szCs w:val="24"/>
            <w:shd w:val="clear" w:color="auto" w:fill="FFFFFF"/>
          </w:rPr>
          <w:t>,</w:t>
        </w:r>
      </w:ins>
      <w:del w:id="233" w:author="Merck &amp; Co., Inc." w:date="2014-11-26T04:58:00Z">
        <w:r w:rsidR="00172FC5" w:rsidDel="00435105">
          <w:rPr>
            <w:rFonts w:ascii="Times New Roman" w:hAnsi="Times New Roman" w:cs="Times New Roman"/>
            <w:sz w:val="24"/>
            <w:szCs w:val="24"/>
            <w:shd w:val="clear" w:color="auto" w:fill="FFFFFF"/>
          </w:rPr>
          <w:delText>.</w:delText>
        </w:r>
      </w:del>
      <w:r w:rsidR="00172FC5">
        <w:rPr>
          <w:rFonts w:ascii="Times New Roman" w:hAnsi="Times New Roman" w:cs="Times New Roman"/>
          <w:sz w:val="24"/>
          <w:szCs w:val="24"/>
          <w:shd w:val="clear" w:color="auto" w:fill="FFFFFF"/>
        </w:rPr>
        <w:t xml:space="preserve"> The Depression Anxiety Stress Scale long form and a health survey short form 36.</w:t>
      </w:r>
      <w:r w:rsidR="00240009">
        <w:rPr>
          <w:rFonts w:ascii="Times New Roman" w:hAnsi="Times New Roman" w:cs="Times New Roman"/>
          <w:sz w:val="24"/>
          <w:szCs w:val="24"/>
          <w:shd w:val="clear" w:color="auto" w:fill="FFFFFF"/>
        </w:rPr>
        <w:t xml:space="preserve"> </w:t>
      </w:r>
      <w:r w:rsidR="00114673">
        <w:rPr>
          <w:rFonts w:ascii="Times New Roman" w:hAnsi="Times New Roman" w:cs="Times New Roman"/>
          <w:sz w:val="24"/>
          <w:szCs w:val="24"/>
          <w:shd w:val="clear" w:color="auto" w:fill="FFFFFF"/>
        </w:rPr>
        <w:t xml:space="preserve">Biophysical measures were used to obtain the objective data </w:t>
      </w:r>
      <w:r w:rsidR="00240009">
        <w:rPr>
          <w:rFonts w:ascii="Times New Roman" w:hAnsi="Times New Roman" w:cs="Times New Roman"/>
          <w:sz w:val="24"/>
          <w:szCs w:val="24"/>
          <w:shd w:val="clear" w:color="auto" w:fill="FFFFFF"/>
        </w:rPr>
        <w:t xml:space="preserve">through portable </w:t>
      </w:r>
      <w:proofErr w:type="spellStart"/>
      <w:r w:rsidR="00283463">
        <w:rPr>
          <w:rFonts w:ascii="Times New Roman" w:hAnsi="Times New Roman" w:cs="Times New Roman"/>
          <w:sz w:val="24"/>
          <w:szCs w:val="24"/>
          <w:shd w:val="clear" w:color="auto" w:fill="FFFFFF"/>
        </w:rPr>
        <w:t>E</w:t>
      </w:r>
      <w:r w:rsidR="00240009">
        <w:rPr>
          <w:rFonts w:ascii="Times New Roman" w:hAnsi="Times New Roman" w:cs="Times New Roman"/>
          <w:sz w:val="24"/>
          <w:szCs w:val="24"/>
          <w:shd w:val="clear" w:color="auto" w:fill="FFFFFF"/>
        </w:rPr>
        <w:t>mbletta</w:t>
      </w:r>
      <w:proofErr w:type="spellEnd"/>
      <w:r w:rsidR="00240009">
        <w:rPr>
          <w:rFonts w:ascii="Times New Roman" w:hAnsi="Times New Roman" w:cs="Times New Roman"/>
          <w:sz w:val="24"/>
          <w:szCs w:val="24"/>
          <w:shd w:val="clear" w:color="auto" w:fill="FFFFFF"/>
        </w:rPr>
        <w:t xml:space="preserve"> X100 sleep monitoring device which measure</w:t>
      </w:r>
      <w:r w:rsidR="00B12557">
        <w:rPr>
          <w:rFonts w:ascii="Times New Roman" w:hAnsi="Times New Roman" w:cs="Times New Roman"/>
          <w:sz w:val="24"/>
          <w:szCs w:val="24"/>
          <w:shd w:val="clear" w:color="auto" w:fill="FFFFFF"/>
        </w:rPr>
        <w:t>d</w:t>
      </w:r>
      <w:r w:rsidR="00240009">
        <w:rPr>
          <w:rFonts w:ascii="Times New Roman" w:hAnsi="Times New Roman" w:cs="Times New Roman"/>
          <w:sz w:val="24"/>
          <w:szCs w:val="24"/>
          <w:shd w:val="clear" w:color="auto" w:fill="FFFFFF"/>
        </w:rPr>
        <w:t xml:space="preserve"> the </w:t>
      </w:r>
      <w:ins w:id="234" w:author="Merck &amp; Co., Inc." w:date="2014-11-26T04:58:00Z">
        <w:r w:rsidR="00435105">
          <w:rPr>
            <w:rFonts w:ascii="Times New Roman" w:hAnsi="Times New Roman" w:cs="Times New Roman"/>
            <w:sz w:val="24"/>
            <w:szCs w:val="24"/>
            <w:shd w:val="clear" w:color="auto" w:fill="FFFFFF"/>
          </w:rPr>
          <w:t xml:space="preserve">sleep onset latency (SOL), total sleep time </w:t>
        </w:r>
      </w:ins>
      <w:ins w:id="235" w:author="Merck &amp; Co., Inc." w:date="2014-11-26T04:59:00Z">
        <w:r w:rsidR="00435105">
          <w:rPr>
            <w:rFonts w:ascii="Times New Roman" w:hAnsi="Times New Roman" w:cs="Times New Roman"/>
            <w:sz w:val="24"/>
            <w:szCs w:val="24"/>
            <w:shd w:val="clear" w:color="auto" w:fill="FFFFFF"/>
          </w:rPr>
          <w:t>(TST), total wake time and sleep onset (WASO), rapid eye movement sleep duration (REM), Non REM duration (NREM), light sleep duration (LS) and slow-wave sleep (SWS).</w:t>
        </w:r>
      </w:ins>
      <w:ins w:id="236" w:author="Merck &amp; Co., Inc." w:date="2014-11-26T05:02:00Z">
        <w:r w:rsidR="00435105">
          <w:rPr>
            <w:rFonts w:ascii="Times New Roman" w:hAnsi="Times New Roman" w:cs="Times New Roman"/>
            <w:sz w:val="24"/>
            <w:szCs w:val="24"/>
            <w:shd w:val="clear" w:color="auto" w:fill="FFFFFF"/>
          </w:rPr>
          <w:t xml:space="preserve"> Measurement of such diverse measures helps to triangulate and reduce the bias in the study.</w:t>
        </w:r>
      </w:ins>
      <w:del w:id="237" w:author="Merck &amp; Co., Inc." w:date="2014-11-26T05:02:00Z">
        <w:r w:rsidR="00240009" w:rsidDel="00435105">
          <w:rPr>
            <w:rFonts w:ascii="Times New Roman" w:hAnsi="Times New Roman" w:cs="Times New Roman"/>
            <w:sz w:val="24"/>
            <w:szCs w:val="24"/>
            <w:shd w:val="clear" w:color="auto" w:fill="FFFFFF"/>
          </w:rPr>
          <w:delText xml:space="preserve">SOL, TST, WASO, REM </w:delText>
        </w:r>
        <w:r w:rsidR="00114673" w:rsidDel="00435105">
          <w:rPr>
            <w:rFonts w:ascii="Times New Roman" w:hAnsi="Times New Roman" w:cs="Times New Roman"/>
            <w:sz w:val="24"/>
            <w:szCs w:val="24"/>
            <w:shd w:val="clear" w:color="auto" w:fill="FFFFFF"/>
          </w:rPr>
          <w:delText>sleep</w:delText>
        </w:r>
        <w:r w:rsidR="00240009" w:rsidDel="00435105">
          <w:rPr>
            <w:rFonts w:ascii="Times New Roman" w:hAnsi="Times New Roman" w:cs="Times New Roman"/>
            <w:sz w:val="24"/>
            <w:szCs w:val="24"/>
            <w:shd w:val="clear" w:color="auto" w:fill="FFFFFF"/>
          </w:rPr>
          <w:delText>, NREM Sleep, LS, SWS</w:delText>
        </w:r>
        <w:r w:rsidR="00114673" w:rsidDel="00435105">
          <w:rPr>
            <w:rFonts w:ascii="Times New Roman" w:hAnsi="Times New Roman" w:cs="Times New Roman"/>
            <w:sz w:val="24"/>
            <w:szCs w:val="24"/>
            <w:shd w:val="clear" w:color="auto" w:fill="FFFFFF"/>
          </w:rPr>
          <w:delText xml:space="preserve"> </w:delText>
        </w:r>
        <w:r w:rsidR="00B12557" w:rsidDel="00435105">
          <w:rPr>
            <w:rFonts w:ascii="Times New Roman" w:hAnsi="Times New Roman" w:cs="Times New Roman"/>
            <w:sz w:val="24"/>
            <w:szCs w:val="24"/>
            <w:shd w:val="clear" w:color="auto" w:fill="FFFFFF"/>
          </w:rPr>
          <w:delText xml:space="preserve">and this </w:delText>
        </w:r>
        <w:r w:rsidR="00114673" w:rsidDel="00435105">
          <w:rPr>
            <w:rFonts w:ascii="Times New Roman" w:hAnsi="Times New Roman" w:cs="Times New Roman"/>
            <w:sz w:val="24"/>
            <w:szCs w:val="24"/>
            <w:shd w:val="clear" w:color="auto" w:fill="FFFFFF"/>
          </w:rPr>
          <w:delText>helped to reduce the bias in the study.</w:delText>
        </w:r>
      </w:del>
      <w:r w:rsidR="00114673">
        <w:rPr>
          <w:rFonts w:ascii="Times New Roman" w:hAnsi="Times New Roman" w:cs="Times New Roman"/>
          <w:sz w:val="24"/>
          <w:szCs w:val="24"/>
          <w:shd w:val="clear" w:color="auto" w:fill="FFFFFF"/>
        </w:rPr>
        <w:t xml:space="preserve"> The data collectors were well trained and the </w:t>
      </w:r>
      <w:r w:rsidR="00240009">
        <w:rPr>
          <w:rFonts w:ascii="Times New Roman" w:hAnsi="Times New Roman" w:cs="Times New Roman"/>
          <w:sz w:val="24"/>
          <w:szCs w:val="24"/>
          <w:shd w:val="clear" w:color="auto" w:fill="FFFFFF"/>
        </w:rPr>
        <w:t>researchers used the best data collection method</w:t>
      </w:r>
      <w:ins w:id="238" w:author="Merck &amp; Co., Inc." w:date="2014-11-26T05:03:00Z">
        <w:r w:rsidR="00435105">
          <w:rPr>
            <w:rFonts w:ascii="Times New Roman" w:hAnsi="Times New Roman" w:cs="Times New Roman"/>
            <w:sz w:val="24"/>
            <w:szCs w:val="24"/>
            <w:shd w:val="clear" w:color="auto" w:fill="FFFFFF"/>
          </w:rPr>
          <w:t>s</w:t>
        </w:r>
      </w:ins>
      <w:r w:rsidR="00240009">
        <w:rPr>
          <w:rFonts w:ascii="Times New Roman" w:hAnsi="Times New Roman" w:cs="Times New Roman"/>
          <w:sz w:val="24"/>
          <w:szCs w:val="24"/>
          <w:shd w:val="clear" w:color="auto" w:fill="FFFFFF"/>
        </w:rPr>
        <w:t xml:space="preserve"> </w:t>
      </w:r>
      <w:ins w:id="239" w:author="Merck &amp; Co., Inc." w:date="2014-11-26T05:03:00Z">
        <w:r w:rsidR="00435105">
          <w:rPr>
            <w:rFonts w:ascii="Times New Roman" w:hAnsi="Times New Roman" w:cs="Times New Roman"/>
            <w:sz w:val="24"/>
            <w:szCs w:val="24"/>
            <w:shd w:val="clear" w:color="auto" w:fill="FFFFFF"/>
          </w:rPr>
          <w:t>that</w:t>
        </w:r>
      </w:ins>
      <w:del w:id="240" w:author="Merck &amp; Co., Inc." w:date="2014-11-26T05:03:00Z">
        <w:r w:rsidR="00114673" w:rsidDel="00435105">
          <w:rPr>
            <w:rFonts w:ascii="Times New Roman" w:hAnsi="Times New Roman" w:cs="Times New Roman"/>
            <w:sz w:val="24"/>
            <w:szCs w:val="24"/>
            <w:shd w:val="clear" w:color="auto" w:fill="FFFFFF"/>
          </w:rPr>
          <w:delText>which</w:delText>
        </w:r>
      </w:del>
      <w:r w:rsidR="00114673">
        <w:rPr>
          <w:rFonts w:ascii="Times New Roman" w:hAnsi="Times New Roman" w:cs="Times New Roman"/>
          <w:sz w:val="24"/>
          <w:szCs w:val="24"/>
          <w:shd w:val="clear" w:color="auto" w:fill="FFFFFF"/>
        </w:rPr>
        <w:t xml:space="preserve"> enhanced </w:t>
      </w:r>
      <w:r w:rsidR="00240009">
        <w:rPr>
          <w:rFonts w:ascii="Times New Roman" w:hAnsi="Times New Roman" w:cs="Times New Roman"/>
          <w:sz w:val="24"/>
          <w:szCs w:val="24"/>
          <w:shd w:val="clear" w:color="auto" w:fill="FFFFFF"/>
        </w:rPr>
        <w:t xml:space="preserve">the quality of the data. </w:t>
      </w:r>
      <w:r w:rsidR="00CC3CEB">
        <w:rPr>
          <w:rFonts w:ascii="Times New Roman" w:hAnsi="Times New Roman" w:cs="Times New Roman"/>
          <w:sz w:val="24"/>
          <w:szCs w:val="24"/>
          <w:shd w:val="clear" w:color="auto" w:fill="FFFFFF"/>
        </w:rPr>
        <w:t xml:space="preserve">Since the data were collected 10 day before and after the intervention the data will give reliable information on the effectiveness of the study. </w:t>
      </w:r>
      <w:r w:rsidR="00240009">
        <w:rPr>
          <w:rFonts w:ascii="Times New Roman" w:hAnsi="Times New Roman" w:cs="Times New Roman"/>
          <w:sz w:val="24"/>
          <w:szCs w:val="24"/>
          <w:shd w:val="clear" w:color="auto" w:fill="FFFFFF"/>
        </w:rPr>
        <w:t xml:space="preserve">However </w:t>
      </w:r>
      <w:ins w:id="241" w:author="Merck &amp; Co., Inc." w:date="2014-11-26T05:03:00Z">
        <w:r w:rsidR="00435105">
          <w:rPr>
            <w:rFonts w:ascii="Times New Roman" w:hAnsi="Times New Roman" w:cs="Times New Roman"/>
            <w:sz w:val="24"/>
            <w:szCs w:val="24"/>
            <w:shd w:val="clear" w:color="auto" w:fill="FFFFFF"/>
          </w:rPr>
          <w:t xml:space="preserve">as too much of data was collected, this </w:t>
        </w:r>
      </w:ins>
      <w:del w:id="242" w:author="Merck &amp; Co., Inc." w:date="2014-11-26T05:04:00Z">
        <w:r w:rsidR="00240009" w:rsidDel="00435105">
          <w:rPr>
            <w:rFonts w:ascii="Times New Roman" w:hAnsi="Times New Roman" w:cs="Times New Roman"/>
            <w:sz w:val="24"/>
            <w:szCs w:val="24"/>
            <w:shd w:val="clear" w:color="auto" w:fill="FFFFFF"/>
          </w:rPr>
          <w:delText>a point that should be noted is that the data collection was abundant which</w:delText>
        </w:r>
      </w:del>
      <w:r w:rsidR="00240009">
        <w:rPr>
          <w:rFonts w:ascii="Times New Roman" w:hAnsi="Times New Roman" w:cs="Times New Roman"/>
          <w:sz w:val="24"/>
          <w:szCs w:val="24"/>
          <w:shd w:val="clear" w:color="auto" w:fill="FFFFFF"/>
        </w:rPr>
        <w:t xml:space="preserve"> may be overwhelming for some of the participants </w:t>
      </w:r>
      <w:ins w:id="243" w:author="Merck &amp; Co., Inc." w:date="2014-11-26T05:04:00Z">
        <w:r w:rsidR="00435105">
          <w:rPr>
            <w:rFonts w:ascii="Times New Roman" w:hAnsi="Times New Roman" w:cs="Times New Roman"/>
            <w:sz w:val="24"/>
            <w:szCs w:val="24"/>
            <w:shd w:val="clear" w:color="auto" w:fill="FFFFFF"/>
          </w:rPr>
          <w:t>and</w:t>
        </w:r>
      </w:ins>
      <w:del w:id="244" w:author="Merck &amp; Co., Inc." w:date="2014-11-26T05:04:00Z">
        <w:r w:rsidR="00240009" w:rsidDel="00435105">
          <w:rPr>
            <w:rFonts w:ascii="Times New Roman" w:hAnsi="Times New Roman" w:cs="Times New Roman"/>
            <w:sz w:val="24"/>
            <w:szCs w:val="24"/>
            <w:shd w:val="clear" w:color="auto" w:fill="FFFFFF"/>
          </w:rPr>
          <w:delText>which</w:delText>
        </w:r>
      </w:del>
      <w:r w:rsidR="00240009">
        <w:rPr>
          <w:rFonts w:ascii="Times New Roman" w:hAnsi="Times New Roman" w:cs="Times New Roman"/>
          <w:sz w:val="24"/>
          <w:szCs w:val="24"/>
          <w:shd w:val="clear" w:color="auto" w:fill="FFFFFF"/>
        </w:rPr>
        <w:t xml:space="preserve"> could have caused </w:t>
      </w:r>
      <w:ins w:id="245" w:author="Merck &amp; Co., Inc." w:date="2014-11-26T05:05:00Z">
        <w:r w:rsidR="00435105">
          <w:rPr>
            <w:rFonts w:ascii="Times New Roman" w:hAnsi="Times New Roman" w:cs="Times New Roman"/>
            <w:sz w:val="24"/>
            <w:szCs w:val="24"/>
            <w:shd w:val="clear" w:color="auto" w:fill="FFFFFF"/>
          </w:rPr>
          <w:t xml:space="preserve">some </w:t>
        </w:r>
      </w:ins>
      <w:r w:rsidR="00240009">
        <w:rPr>
          <w:rFonts w:ascii="Times New Roman" w:hAnsi="Times New Roman" w:cs="Times New Roman"/>
          <w:sz w:val="24"/>
          <w:szCs w:val="24"/>
          <w:shd w:val="clear" w:color="auto" w:fill="FFFFFF"/>
        </w:rPr>
        <w:t xml:space="preserve">erroneous answering of the questionnaire due to the fatigue experienced while filling the </w:t>
      </w:r>
      <w:del w:id="246" w:author="Merck &amp; Co., Inc." w:date="2014-11-26T05:04:00Z">
        <w:r w:rsidR="00240009" w:rsidDel="00435105">
          <w:rPr>
            <w:rFonts w:ascii="Times New Roman" w:hAnsi="Times New Roman" w:cs="Times New Roman"/>
            <w:sz w:val="24"/>
            <w:szCs w:val="24"/>
            <w:shd w:val="clear" w:color="auto" w:fill="FFFFFF"/>
          </w:rPr>
          <w:delText>self report</w:delText>
        </w:r>
      </w:del>
      <w:ins w:id="247" w:author="Merck &amp; Co., Inc." w:date="2014-11-26T05:04:00Z">
        <w:r w:rsidR="00435105">
          <w:rPr>
            <w:rFonts w:ascii="Times New Roman" w:hAnsi="Times New Roman" w:cs="Times New Roman"/>
            <w:sz w:val="24"/>
            <w:szCs w:val="24"/>
            <w:shd w:val="clear" w:color="auto" w:fill="FFFFFF"/>
          </w:rPr>
          <w:t>self-report</w:t>
        </w:r>
      </w:ins>
      <w:r w:rsidR="00240009">
        <w:rPr>
          <w:rFonts w:ascii="Times New Roman" w:hAnsi="Times New Roman" w:cs="Times New Roman"/>
          <w:sz w:val="24"/>
          <w:szCs w:val="24"/>
          <w:shd w:val="clear" w:color="auto" w:fill="FFFFFF"/>
        </w:rPr>
        <w:t xml:space="preserve"> questionnaire. </w:t>
      </w:r>
    </w:p>
    <w:p w:rsidR="006E5A19" w:rsidRDefault="006E5A19">
      <w:pPr>
        <w:rPr>
          <w:rFonts w:ascii="Times New Roman" w:hAnsi="Times New Roman" w:cs="Times New Roman"/>
          <w:sz w:val="24"/>
          <w:szCs w:val="24"/>
          <w:shd w:val="clear" w:color="auto" w:fill="FFFFFF"/>
        </w:rPr>
      </w:pPr>
      <w:r w:rsidRPr="006E5A19">
        <w:rPr>
          <w:rFonts w:ascii="Times New Roman" w:hAnsi="Times New Roman" w:cs="Times New Roman"/>
          <w:sz w:val="24"/>
          <w:szCs w:val="24"/>
          <w:shd w:val="clear" w:color="auto" w:fill="FFFFFF"/>
        </w:rPr>
        <w:t>Procedures</w:t>
      </w:r>
    </w:p>
    <w:p w:rsidR="00283463" w:rsidRPr="006E5A19" w:rsidRDefault="00283463" w:rsidP="00C01D4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b/>
        <w:t>The procedure of the interventions was clearly stated in the research study.  Qualified professionals selected the participant</w:t>
      </w:r>
      <w:ins w:id="248" w:author="Merck &amp; Co., Inc." w:date="2014-11-26T05:06:00Z">
        <w:r w:rsidR="008B55FA">
          <w:rPr>
            <w:rFonts w:ascii="Times New Roman" w:hAnsi="Times New Roman" w:cs="Times New Roman"/>
            <w:sz w:val="24"/>
            <w:szCs w:val="24"/>
            <w:shd w:val="clear" w:color="auto" w:fill="FFFFFF"/>
          </w:rPr>
          <w:t>s</w:t>
        </w:r>
      </w:ins>
      <w:r>
        <w:rPr>
          <w:rFonts w:ascii="Times New Roman" w:hAnsi="Times New Roman" w:cs="Times New Roman"/>
          <w:sz w:val="24"/>
          <w:szCs w:val="24"/>
          <w:shd w:val="clear" w:color="auto" w:fill="FFFFFF"/>
        </w:rPr>
        <w:t xml:space="preserve"> for the study and the classes were conducted by six certified yoga teachers which </w:t>
      </w:r>
      <w:del w:id="249" w:author="Merck &amp; Co., Inc." w:date="2014-11-26T05:19:00Z">
        <w:r w:rsidDel="00240D98">
          <w:rPr>
            <w:rFonts w:ascii="Times New Roman" w:hAnsi="Times New Roman" w:cs="Times New Roman"/>
            <w:sz w:val="24"/>
            <w:szCs w:val="24"/>
            <w:shd w:val="clear" w:color="auto" w:fill="FFFFFF"/>
          </w:rPr>
          <w:delText>make</w:delText>
        </w:r>
      </w:del>
      <w:ins w:id="250" w:author="Merck &amp; Co., Inc." w:date="2014-11-26T05:19:00Z">
        <w:r w:rsidR="00240D98">
          <w:rPr>
            <w:rFonts w:ascii="Times New Roman" w:hAnsi="Times New Roman" w:cs="Times New Roman"/>
            <w:sz w:val="24"/>
            <w:szCs w:val="24"/>
            <w:shd w:val="clear" w:color="auto" w:fill="FFFFFF"/>
          </w:rPr>
          <w:t>make</w:t>
        </w:r>
      </w:ins>
      <w:r>
        <w:rPr>
          <w:rFonts w:ascii="Times New Roman" w:hAnsi="Times New Roman" w:cs="Times New Roman"/>
          <w:sz w:val="24"/>
          <w:szCs w:val="24"/>
          <w:shd w:val="clear" w:color="auto" w:fill="FFFFFF"/>
        </w:rPr>
        <w:t xml:space="preserve"> the intervention </w:t>
      </w:r>
      <w:ins w:id="251" w:author="Merck &amp; Co., Inc." w:date="2014-11-26T05:06:00Z">
        <w:r w:rsidR="008B55FA">
          <w:rPr>
            <w:rFonts w:ascii="Times New Roman" w:hAnsi="Times New Roman" w:cs="Times New Roman"/>
            <w:sz w:val="24"/>
            <w:szCs w:val="24"/>
            <w:shd w:val="clear" w:color="auto" w:fill="FFFFFF"/>
          </w:rPr>
          <w:t>more</w:t>
        </w:r>
      </w:ins>
      <w:del w:id="252" w:author="Merck &amp; Co., Inc." w:date="2014-11-26T05:06:00Z">
        <w:r w:rsidDel="008B55FA">
          <w:rPr>
            <w:rFonts w:ascii="Times New Roman" w:hAnsi="Times New Roman" w:cs="Times New Roman"/>
            <w:sz w:val="24"/>
            <w:szCs w:val="24"/>
            <w:shd w:val="clear" w:color="auto" w:fill="FFFFFF"/>
          </w:rPr>
          <w:delText>highly</w:delText>
        </w:r>
      </w:del>
      <w:r>
        <w:rPr>
          <w:rFonts w:ascii="Times New Roman" w:hAnsi="Times New Roman" w:cs="Times New Roman"/>
          <w:sz w:val="24"/>
          <w:szCs w:val="24"/>
          <w:shd w:val="clear" w:color="auto" w:fill="FFFFFF"/>
        </w:rPr>
        <w:t xml:space="preserve"> reliable. </w:t>
      </w:r>
      <w:r w:rsidR="00C01D43">
        <w:rPr>
          <w:rFonts w:ascii="Times New Roman" w:hAnsi="Times New Roman" w:cs="Times New Roman"/>
          <w:sz w:val="24"/>
          <w:szCs w:val="24"/>
          <w:shd w:val="clear" w:color="auto" w:fill="FFFFFF"/>
        </w:rPr>
        <w:t xml:space="preserve">The </w:t>
      </w:r>
      <w:proofErr w:type="spellStart"/>
      <w:r w:rsidR="00C01D43">
        <w:rPr>
          <w:rFonts w:ascii="Times New Roman" w:hAnsi="Times New Roman" w:cs="Times New Roman"/>
          <w:sz w:val="24"/>
          <w:szCs w:val="24"/>
          <w:shd w:val="clear" w:color="auto" w:fill="FFFFFF"/>
        </w:rPr>
        <w:t>asana</w:t>
      </w:r>
      <w:ins w:id="253" w:author="Merck &amp; Co., Inc." w:date="2014-11-26T05:07:00Z">
        <w:r w:rsidR="008C528F">
          <w:rPr>
            <w:rFonts w:ascii="Times New Roman" w:hAnsi="Times New Roman" w:cs="Times New Roman"/>
            <w:sz w:val="24"/>
            <w:szCs w:val="24"/>
            <w:shd w:val="clear" w:color="auto" w:fill="FFFFFF"/>
          </w:rPr>
          <w:t>s</w:t>
        </w:r>
        <w:proofErr w:type="spellEnd"/>
        <w:r w:rsidR="008C528F">
          <w:rPr>
            <w:rFonts w:ascii="Times New Roman" w:hAnsi="Times New Roman" w:cs="Times New Roman"/>
            <w:sz w:val="24"/>
            <w:szCs w:val="24"/>
            <w:shd w:val="clear" w:color="auto" w:fill="FFFFFF"/>
          </w:rPr>
          <w:t>, meditations, breat</w:t>
        </w:r>
      </w:ins>
      <w:ins w:id="254" w:author="Merck &amp; Co., Inc." w:date="2014-11-26T05:08:00Z">
        <w:r w:rsidR="004347E3">
          <w:rPr>
            <w:rFonts w:ascii="Times New Roman" w:hAnsi="Times New Roman" w:cs="Times New Roman"/>
            <w:sz w:val="24"/>
            <w:szCs w:val="24"/>
            <w:shd w:val="clear" w:color="auto" w:fill="FFFFFF"/>
          </w:rPr>
          <w:t>hing and relaxation</w:t>
        </w:r>
      </w:ins>
      <w:ins w:id="255" w:author="Merck &amp; Co., Inc." w:date="2014-11-26T05:09:00Z">
        <w:r w:rsidR="004347E3">
          <w:rPr>
            <w:rFonts w:ascii="Times New Roman" w:hAnsi="Times New Roman" w:cs="Times New Roman"/>
            <w:sz w:val="24"/>
            <w:szCs w:val="24"/>
            <w:shd w:val="clear" w:color="auto" w:fill="FFFFFF"/>
          </w:rPr>
          <w:t xml:space="preserve"> techniques taught during the intervention were designed to treat insomnia and enhance physical and emotional wellbeing.</w:t>
        </w:r>
      </w:ins>
      <w:del w:id="256" w:author="Merck &amp; Co., Inc." w:date="2014-11-26T05:08:00Z">
        <w:r w:rsidR="00C01D43" w:rsidDel="004347E3">
          <w:rPr>
            <w:rFonts w:ascii="Times New Roman" w:hAnsi="Times New Roman" w:cs="Times New Roman"/>
            <w:sz w:val="24"/>
            <w:szCs w:val="24"/>
            <w:shd w:val="clear" w:color="auto" w:fill="FFFFFF"/>
          </w:rPr>
          <w:delText xml:space="preserve"> taught</w:delText>
        </w:r>
      </w:del>
      <w:del w:id="257" w:author="Merck &amp; Co., Inc." w:date="2014-11-26T05:10:00Z">
        <w:r w:rsidR="00C01D43" w:rsidDel="004347E3">
          <w:rPr>
            <w:rFonts w:ascii="Times New Roman" w:hAnsi="Times New Roman" w:cs="Times New Roman"/>
            <w:sz w:val="24"/>
            <w:szCs w:val="24"/>
            <w:shd w:val="clear" w:color="auto" w:fill="FFFFFF"/>
          </w:rPr>
          <w:delText xml:space="preserve"> during the intervention, for instance the meditation, breathing, relaxation, and the “yoga nidra” particularly dealt with treating insomnia and enhancing the physical and emotional well being.</w:delText>
        </w:r>
      </w:del>
      <w:r w:rsidR="00C01D43">
        <w:rPr>
          <w:rFonts w:ascii="Times New Roman" w:hAnsi="Times New Roman" w:cs="Times New Roman"/>
          <w:sz w:val="24"/>
          <w:szCs w:val="24"/>
          <w:shd w:val="clear" w:color="auto" w:fill="FFFFFF"/>
        </w:rPr>
        <w:t xml:space="preserve"> Hence the intervention solely concentrated </w:t>
      </w:r>
      <w:ins w:id="258" w:author="Merck &amp; Co., Inc." w:date="2014-11-26T05:10:00Z">
        <w:r w:rsidR="004347E3">
          <w:rPr>
            <w:rFonts w:ascii="Times New Roman" w:hAnsi="Times New Roman" w:cs="Times New Roman"/>
            <w:sz w:val="24"/>
            <w:szCs w:val="24"/>
            <w:shd w:val="clear" w:color="auto" w:fill="FFFFFF"/>
          </w:rPr>
          <w:t>on</w:t>
        </w:r>
      </w:ins>
      <w:del w:id="259" w:author="Merck &amp; Co., Inc." w:date="2014-11-26T05:10:00Z">
        <w:r w:rsidR="00C01D43" w:rsidDel="004347E3">
          <w:rPr>
            <w:rFonts w:ascii="Times New Roman" w:hAnsi="Times New Roman" w:cs="Times New Roman"/>
            <w:sz w:val="24"/>
            <w:szCs w:val="24"/>
            <w:shd w:val="clear" w:color="auto" w:fill="FFFFFF"/>
          </w:rPr>
          <w:delText>in</w:delText>
        </w:r>
      </w:del>
      <w:r w:rsidR="00C01D43">
        <w:rPr>
          <w:rFonts w:ascii="Times New Roman" w:hAnsi="Times New Roman" w:cs="Times New Roman"/>
          <w:sz w:val="24"/>
          <w:szCs w:val="24"/>
          <w:shd w:val="clear" w:color="auto" w:fill="FFFFFF"/>
        </w:rPr>
        <w:t xml:space="preserve"> the variable</w:t>
      </w:r>
      <w:ins w:id="260" w:author="Merck &amp; Co., Inc." w:date="2014-11-26T05:10:00Z">
        <w:r w:rsidR="004347E3">
          <w:rPr>
            <w:rFonts w:ascii="Times New Roman" w:hAnsi="Times New Roman" w:cs="Times New Roman"/>
            <w:sz w:val="24"/>
            <w:szCs w:val="24"/>
            <w:shd w:val="clear" w:color="auto" w:fill="FFFFFF"/>
          </w:rPr>
          <w:t>s</w:t>
        </w:r>
      </w:ins>
      <w:r w:rsidR="00C01D43">
        <w:rPr>
          <w:rFonts w:ascii="Times New Roman" w:hAnsi="Times New Roman" w:cs="Times New Roman"/>
          <w:sz w:val="24"/>
          <w:szCs w:val="24"/>
          <w:shd w:val="clear" w:color="auto" w:fill="FFFFFF"/>
        </w:rPr>
        <w:t xml:space="preserve"> being researched.  </w:t>
      </w:r>
      <w:r>
        <w:rPr>
          <w:rFonts w:ascii="Times New Roman" w:hAnsi="Times New Roman" w:cs="Times New Roman"/>
          <w:sz w:val="24"/>
          <w:szCs w:val="24"/>
          <w:shd w:val="clear" w:color="auto" w:fill="FFFFFF"/>
        </w:rPr>
        <w:t xml:space="preserve">The experimental </w:t>
      </w:r>
      <w:r w:rsidR="00C01D43">
        <w:rPr>
          <w:rFonts w:ascii="Times New Roman" w:hAnsi="Times New Roman" w:cs="Times New Roman"/>
          <w:sz w:val="24"/>
          <w:szCs w:val="24"/>
          <w:shd w:val="clear" w:color="auto" w:fill="FFFFFF"/>
        </w:rPr>
        <w:t>groups were</w:t>
      </w:r>
      <w:r>
        <w:rPr>
          <w:rFonts w:ascii="Times New Roman" w:hAnsi="Times New Roman" w:cs="Times New Roman"/>
          <w:sz w:val="24"/>
          <w:szCs w:val="24"/>
          <w:shd w:val="clear" w:color="auto" w:fill="FFFFFF"/>
        </w:rPr>
        <w:t xml:space="preserve"> given the yoga intervention and the control </w:t>
      </w:r>
      <w:r w:rsidR="00C01D43">
        <w:rPr>
          <w:rFonts w:ascii="Times New Roman" w:hAnsi="Times New Roman" w:cs="Times New Roman"/>
          <w:sz w:val="24"/>
          <w:szCs w:val="24"/>
          <w:shd w:val="clear" w:color="auto" w:fill="FFFFFF"/>
        </w:rPr>
        <w:t>groups were</w:t>
      </w:r>
      <w:r>
        <w:rPr>
          <w:rFonts w:ascii="Times New Roman" w:hAnsi="Times New Roman" w:cs="Times New Roman"/>
          <w:sz w:val="24"/>
          <w:szCs w:val="24"/>
          <w:shd w:val="clear" w:color="auto" w:fill="FFFFFF"/>
        </w:rPr>
        <w:t xml:space="preserve"> given </w:t>
      </w:r>
      <w:r w:rsidR="00C01D43">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he intervention after</w:t>
      </w:r>
      <w:r w:rsidR="00C01D43">
        <w:rPr>
          <w:rFonts w:ascii="Times New Roman" w:hAnsi="Times New Roman" w:cs="Times New Roman"/>
          <w:sz w:val="24"/>
          <w:szCs w:val="24"/>
          <w:shd w:val="clear" w:color="auto" w:fill="FFFFFF"/>
        </w:rPr>
        <w:t xml:space="preserve"> the 12 week control phase</w:t>
      </w:r>
      <w:r w:rsidR="00C03716">
        <w:rPr>
          <w:rFonts w:ascii="Times New Roman" w:hAnsi="Times New Roman" w:cs="Times New Roman"/>
          <w:sz w:val="24"/>
          <w:szCs w:val="24"/>
          <w:shd w:val="clear" w:color="auto" w:fill="FFFFFF"/>
        </w:rPr>
        <w:t>, and the variable</w:t>
      </w:r>
      <w:ins w:id="261" w:author="Merck &amp; Co., Inc." w:date="2014-11-26T05:10:00Z">
        <w:r w:rsidR="004347E3">
          <w:rPr>
            <w:rFonts w:ascii="Times New Roman" w:hAnsi="Times New Roman" w:cs="Times New Roman"/>
            <w:sz w:val="24"/>
            <w:szCs w:val="24"/>
            <w:shd w:val="clear" w:color="auto" w:fill="FFFFFF"/>
          </w:rPr>
          <w:t>s</w:t>
        </w:r>
      </w:ins>
      <w:r w:rsidR="00C03716">
        <w:rPr>
          <w:rFonts w:ascii="Times New Roman" w:hAnsi="Times New Roman" w:cs="Times New Roman"/>
          <w:sz w:val="24"/>
          <w:szCs w:val="24"/>
          <w:shd w:val="clear" w:color="auto" w:fill="FFFFFF"/>
        </w:rPr>
        <w:t xml:space="preserve"> in both </w:t>
      </w:r>
      <w:del w:id="262" w:author="Merck &amp; Co., Inc." w:date="2014-11-26T05:10:00Z">
        <w:r w:rsidR="00C03716" w:rsidDel="004347E3">
          <w:rPr>
            <w:rFonts w:ascii="Times New Roman" w:hAnsi="Times New Roman" w:cs="Times New Roman"/>
            <w:sz w:val="24"/>
            <w:szCs w:val="24"/>
            <w:shd w:val="clear" w:color="auto" w:fill="FFFFFF"/>
          </w:rPr>
          <w:delText>of</w:delText>
        </w:r>
      </w:del>
      <w:r w:rsidR="00C03716">
        <w:rPr>
          <w:rFonts w:ascii="Times New Roman" w:hAnsi="Times New Roman" w:cs="Times New Roman"/>
          <w:sz w:val="24"/>
          <w:szCs w:val="24"/>
          <w:shd w:val="clear" w:color="auto" w:fill="FFFFFF"/>
        </w:rPr>
        <w:t xml:space="preserve"> the group</w:t>
      </w:r>
      <w:ins w:id="263" w:author="Merck &amp; Co., Inc." w:date="2014-11-26T05:10:00Z">
        <w:r w:rsidR="004347E3">
          <w:rPr>
            <w:rFonts w:ascii="Times New Roman" w:hAnsi="Times New Roman" w:cs="Times New Roman"/>
            <w:sz w:val="24"/>
            <w:szCs w:val="24"/>
            <w:shd w:val="clear" w:color="auto" w:fill="FFFFFF"/>
          </w:rPr>
          <w:t>s</w:t>
        </w:r>
      </w:ins>
      <w:r w:rsidR="00C03716">
        <w:rPr>
          <w:rFonts w:ascii="Times New Roman" w:hAnsi="Times New Roman" w:cs="Times New Roman"/>
          <w:sz w:val="24"/>
          <w:szCs w:val="24"/>
          <w:shd w:val="clear" w:color="auto" w:fill="FFFFFF"/>
        </w:rPr>
        <w:t xml:space="preserve"> were carefully compared and analyzed</w:t>
      </w:r>
      <w:ins w:id="264" w:author="Merck &amp; Co., Inc." w:date="2014-11-26T05:11:00Z">
        <w:r w:rsidR="004347E3">
          <w:rPr>
            <w:rFonts w:ascii="Times New Roman" w:hAnsi="Times New Roman" w:cs="Times New Roman"/>
            <w:sz w:val="24"/>
            <w:szCs w:val="24"/>
            <w:shd w:val="clear" w:color="auto" w:fill="FFFFFF"/>
          </w:rPr>
          <w:t>.</w:t>
        </w:r>
      </w:ins>
      <w:ins w:id="265" w:author="Merck &amp; Co., Inc." w:date="2014-11-26T05:13:00Z">
        <w:r w:rsidR="00240D98">
          <w:rPr>
            <w:rFonts w:ascii="Times New Roman" w:hAnsi="Times New Roman" w:cs="Times New Roman"/>
            <w:sz w:val="24"/>
            <w:szCs w:val="24"/>
            <w:shd w:val="clear" w:color="auto" w:fill="FFFFFF"/>
          </w:rPr>
          <w:t xml:space="preserve"> Such </w:t>
        </w:r>
      </w:ins>
      <w:ins w:id="266" w:author="Merck &amp; Co., Inc." w:date="2014-11-26T05:14:00Z">
        <w:r w:rsidR="00240D98">
          <w:rPr>
            <w:rFonts w:ascii="Times New Roman" w:hAnsi="Times New Roman" w:cs="Times New Roman"/>
            <w:sz w:val="24"/>
            <w:szCs w:val="24"/>
            <w:shd w:val="clear" w:color="auto" w:fill="FFFFFF"/>
          </w:rPr>
          <w:t xml:space="preserve">detailed </w:t>
        </w:r>
      </w:ins>
      <w:ins w:id="267" w:author="Merck &amp; Co., Inc." w:date="2014-11-26T05:13:00Z">
        <w:r w:rsidR="00240D98">
          <w:rPr>
            <w:rFonts w:ascii="Times New Roman" w:hAnsi="Times New Roman" w:cs="Times New Roman"/>
            <w:sz w:val="24"/>
            <w:szCs w:val="24"/>
            <w:shd w:val="clear" w:color="auto" w:fill="FFFFFF"/>
          </w:rPr>
          <w:t xml:space="preserve">procedures </w:t>
        </w:r>
      </w:ins>
      <w:ins w:id="268" w:author="Merck &amp; Co., Inc." w:date="2014-11-26T05:14:00Z">
        <w:r w:rsidR="00240D98">
          <w:rPr>
            <w:rFonts w:ascii="Times New Roman" w:hAnsi="Times New Roman" w:cs="Times New Roman"/>
            <w:sz w:val="24"/>
            <w:szCs w:val="24"/>
            <w:shd w:val="clear" w:color="auto" w:fill="FFFFFF"/>
          </w:rPr>
          <w:t xml:space="preserve">in general </w:t>
        </w:r>
      </w:ins>
      <w:ins w:id="269" w:author="Merck &amp; Co., Inc." w:date="2014-11-26T05:13:00Z">
        <w:r w:rsidR="00240D98">
          <w:rPr>
            <w:rFonts w:ascii="Times New Roman" w:hAnsi="Times New Roman" w:cs="Times New Roman"/>
            <w:sz w:val="24"/>
            <w:szCs w:val="24"/>
            <w:shd w:val="clear" w:color="auto" w:fill="FFFFFF"/>
          </w:rPr>
          <w:t xml:space="preserve">helps to </w:t>
        </w:r>
      </w:ins>
      <w:ins w:id="270" w:author="Merck &amp; Co., Inc." w:date="2014-11-26T05:14:00Z">
        <w:r w:rsidR="00240D98">
          <w:rPr>
            <w:rFonts w:ascii="Times New Roman" w:hAnsi="Times New Roman" w:cs="Times New Roman"/>
            <w:sz w:val="24"/>
            <w:szCs w:val="24"/>
            <w:shd w:val="clear" w:color="auto" w:fill="FFFFFF"/>
          </w:rPr>
          <w:t>enhance the validity of the study</w:t>
        </w:r>
      </w:ins>
      <w:ins w:id="271" w:author="Merck &amp; Co., Inc." w:date="2014-11-26T05:15:00Z">
        <w:r w:rsidR="00240D98">
          <w:rPr>
            <w:rFonts w:ascii="Times New Roman" w:hAnsi="Times New Roman" w:cs="Times New Roman"/>
            <w:sz w:val="24"/>
            <w:szCs w:val="24"/>
            <w:shd w:val="clear" w:color="auto" w:fill="FFFFFF"/>
          </w:rPr>
          <w:t xml:space="preserve">. </w:t>
        </w:r>
      </w:ins>
      <w:del w:id="272" w:author="Merck &amp; Co., Inc." w:date="2014-11-26T05:14:00Z">
        <w:r w:rsidR="00C01D43" w:rsidDel="00240D98">
          <w:rPr>
            <w:rFonts w:ascii="Times New Roman" w:hAnsi="Times New Roman" w:cs="Times New Roman"/>
            <w:sz w:val="24"/>
            <w:szCs w:val="24"/>
            <w:shd w:val="clear" w:color="auto" w:fill="FFFFFF"/>
          </w:rPr>
          <w:delText xml:space="preserve"> and this procedure definitely helped to maintain the fidelity of the study.</w:delText>
        </w:r>
      </w:del>
      <w:r w:rsidR="00C01D43">
        <w:rPr>
          <w:rFonts w:ascii="Times New Roman" w:hAnsi="Times New Roman" w:cs="Times New Roman"/>
          <w:sz w:val="24"/>
          <w:szCs w:val="24"/>
          <w:shd w:val="clear" w:color="auto" w:fill="FFFFFF"/>
        </w:rPr>
        <w:t xml:space="preserve"> </w:t>
      </w:r>
      <w:r w:rsidR="000753D2">
        <w:rPr>
          <w:rFonts w:ascii="Times New Roman" w:hAnsi="Times New Roman" w:cs="Times New Roman"/>
          <w:sz w:val="24"/>
          <w:szCs w:val="24"/>
          <w:shd w:val="clear" w:color="auto" w:fill="FFFFFF"/>
        </w:rPr>
        <w:t>All the participants in the group received the interventions</w:t>
      </w:r>
      <w:ins w:id="273" w:author="Merck &amp; Co., Inc." w:date="2014-11-26T05:16:00Z">
        <w:r w:rsidR="00240D98">
          <w:rPr>
            <w:rFonts w:ascii="Times New Roman" w:hAnsi="Times New Roman" w:cs="Times New Roman"/>
            <w:sz w:val="24"/>
            <w:szCs w:val="24"/>
            <w:shd w:val="clear" w:color="auto" w:fill="FFFFFF"/>
          </w:rPr>
          <w:t>: test subjects received interventions during the study and the control subjects received the intervention after the study period</w:t>
        </w:r>
      </w:ins>
      <w:ins w:id="274" w:author="Merck &amp; Co., Inc." w:date="2014-11-26T05:17:00Z">
        <w:r w:rsidR="00240D98">
          <w:rPr>
            <w:rFonts w:ascii="Times New Roman" w:hAnsi="Times New Roman" w:cs="Times New Roman"/>
            <w:sz w:val="24"/>
            <w:szCs w:val="24"/>
            <w:shd w:val="clear" w:color="auto" w:fill="FFFFFF"/>
          </w:rPr>
          <w:t xml:space="preserve">. There by, </w:t>
        </w:r>
      </w:ins>
      <w:ins w:id="275" w:author="Merck &amp; Co., Inc." w:date="2014-11-26T05:16:00Z">
        <w:r w:rsidR="00240D98">
          <w:rPr>
            <w:rFonts w:ascii="Times New Roman" w:hAnsi="Times New Roman" w:cs="Times New Roman"/>
            <w:sz w:val="24"/>
            <w:szCs w:val="24"/>
            <w:shd w:val="clear" w:color="auto" w:fill="FFFFFF"/>
          </w:rPr>
          <w:t>ethical standards</w:t>
        </w:r>
      </w:ins>
      <w:ins w:id="276" w:author="Merck &amp; Co., Inc." w:date="2014-11-26T05:18:00Z">
        <w:r w:rsidR="00240D98">
          <w:rPr>
            <w:rFonts w:ascii="Times New Roman" w:hAnsi="Times New Roman" w:cs="Times New Roman"/>
            <w:sz w:val="24"/>
            <w:szCs w:val="24"/>
            <w:shd w:val="clear" w:color="auto" w:fill="FFFFFF"/>
          </w:rPr>
          <w:t xml:space="preserve"> are met while minimizing any biases to the study</w:t>
        </w:r>
      </w:ins>
      <w:ins w:id="277" w:author="Merck &amp; Co., Inc." w:date="2014-11-26T05:19:00Z">
        <w:r w:rsidR="00240D98">
          <w:rPr>
            <w:rFonts w:ascii="Times New Roman" w:hAnsi="Times New Roman" w:cs="Times New Roman"/>
            <w:sz w:val="24"/>
            <w:szCs w:val="24"/>
            <w:shd w:val="clear" w:color="auto" w:fill="FFFFFF"/>
          </w:rPr>
          <w:t xml:space="preserve">. </w:t>
        </w:r>
      </w:ins>
      <w:del w:id="278" w:author="Merck &amp; Co., Inc." w:date="2014-11-26T05:19:00Z">
        <w:r w:rsidR="000753D2" w:rsidDel="00240D98">
          <w:rPr>
            <w:rFonts w:ascii="Times New Roman" w:hAnsi="Times New Roman" w:cs="Times New Roman"/>
            <w:sz w:val="24"/>
            <w:szCs w:val="24"/>
            <w:shd w:val="clear" w:color="auto" w:fill="FFFFFF"/>
          </w:rPr>
          <w:delText xml:space="preserve"> however in different timing which maintained the justice for all the participants as well as did not create any bias in the research study.</w:delText>
        </w:r>
      </w:del>
      <w:r w:rsidR="000753D2">
        <w:rPr>
          <w:rFonts w:ascii="Times New Roman" w:hAnsi="Times New Roman" w:cs="Times New Roman"/>
          <w:sz w:val="24"/>
          <w:szCs w:val="24"/>
          <w:shd w:val="clear" w:color="auto" w:fill="FFFFFF"/>
        </w:rPr>
        <w:t xml:space="preserve"> </w:t>
      </w:r>
      <w:r w:rsidR="00C03716">
        <w:rPr>
          <w:rFonts w:ascii="Times New Roman" w:hAnsi="Times New Roman" w:cs="Times New Roman"/>
          <w:sz w:val="24"/>
          <w:szCs w:val="24"/>
          <w:shd w:val="clear" w:color="auto" w:fill="FFFFFF"/>
        </w:rPr>
        <w:t xml:space="preserve">The basic ethic of human rights such as informed consent, autonomy, </w:t>
      </w:r>
      <w:proofErr w:type="spellStart"/>
      <w:r w:rsidR="00C03716">
        <w:rPr>
          <w:rFonts w:ascii="Times New Roman" w:hAnsi="Times New Roman" w:cs="Times New Roman"/>
          <w:sz w:val="24"/>
          <w:szCs w:val="24"/>
          <w:shd w:val="clear" w:color="auto" w:fill="FFFFFF"/>
        </w:rPr>
        <w:t>nonmaleficence</w:t>
      </w:r>
      <w:proofErr w:type="spellEnd"/>
      <w:r w:rsidR="00C03716">
        <w:rPr>
          <w:rFonts w:ascii="Times New Roman" w:hAnsi="Times New Roman" w:cs="Times New Roman"/>
          <w:sz w:val="24"/>
          <w:szCs w:val="24"/>
          <w:shd w:val="clear" w:color="auto" w:fill="FFFFFF"/>
        </w:rPr>
        <w:t xml:space="preserve"> was taken care throughout the study. </w:t>
      </w:r>
      <w:r w:rsidR="000753D2">
        <w:rPr>
          <w:rFonts w:ascii="Times New Roman" w:hAnsi="Times New Roman" w:cs="Times New Roman"/>
          <w:sz w:val="24"/>
          <w:szCs w:val="24"/>
          <w:shd w:val="clear" w:color="auto" w:fill="FFFFFF"/>
        </w:rPr>
        <w:t xml:space="preserve">Overall the procedure for this particular study was well implemented. </w:t>
      </w:r>
      <w:ins w:id="279" w:author="Merck &amp; Co., Inc." w:date="2014-11-26T05:20:00Z">
        <w:r w:rsidR="00240D98">
          <w:rPr>
            <w:rFonts w:ascii="Times New Roman" w:hAnsi="Times New Roman" w:cs="Times New Roman"/>
            <w:sz w:val="24"/>
            <w:szCs w:val="24"/>
            <w:shd w:val="clear" w:color="auto" w:fill="FFFFFF"/>
          </w:rPr>
          <w:t>As indicated earlier, a future enhancement with randomized subject selection will help to further reduce the bias</w:t>
        </w:r>
      </w:ins>
      <w:ins w:id="280" w:author="Merck &amp; Co., Inc." w:date="2014-11-26T05:21:00Z">
        <w:r w:rsidR="00240D98">
          <w:rPr>
            <w:rFonts w:ascii="Times New Roman" w:hAnsi="Times New Roman" w:cs="Times New Roman"/>
            <w:sz w:val="24"/>
            <w:szCs w:val="24"/>
            <w:shd w:val="clear" w:color="auto" w:fill="FFFFFF"/>
          </w:rPr>
          <w:t>.</w:t>
        </w:r>
      </w:ins>
    </w:p>
    <w:p w:rsidR="00046141" w:rsidRDefault="00046141">
      <w:pPr>
        <w:rPr>
          <w:rFonts w:ascii="Times New Roman" w:hAnsi="Times New Roman" w:cs="Times New Roman"/>
          <w:sz w:val="24"/>
          <w:szCs w:val="24"/>
          <w:shd w:val="clear" w:color="auto" w:fill="FFFFFF"/>
        </w:rPr>
      </w:pPr>
    </w:p>
    <w:p w:rsidR="006E5A19" w:rsidRDefault="006E5A19">
      <w:pPr>
        <w:rPr>
          <w:rFonts w:ascii="Times New Roman" w:hAnsi="Times New Roman" w:cs="Times New Roman"/>
          <w:sz w:val="24"/>
          <w:szCs w:val="24"/>
          <w:shd w:val="clear" w:color="auto" w:fill="FFFFFF"/>
        </w:rPr>
      </w:pPr>
      <w:r w:rsidRPr="006E5A19">
        <w:rPr>
          <w:rFonts w:ascii="Times New Roman" w:hAnsi="Times New Roman" w:cs="Times New Roman"/>
          <w:sz w:val="24"/>
          <w:szCs w:val="24"/>
          <w:shd w:val="clear" w:color="auto" w:fill="FFFFFF"/>
        </w:rPr>
        <w:t>Results</w:t>
      </w:r>
    </w:p>
    <w:p w:rsidR="000E4CC4" w:rsidRPr="006E5A19" w:rsidRDefault="000E4CC4" w:rsidP="000E4CC4">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b/>
        <w:t xml:space="preserve">The result of the study was clearly specified in regard to the demographics, dropouts, compliance, safety, </w:t>
      </w:r>
      <w:r w:rsidR="00DD6145">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leep quality, quality of life and clinical significance of the result.</w:t>
      </w:r>
    </w:p>
    <w:p w:rsidR="000E4CC4" w:rsidRDefault="000E4CC4">
      <w:pPr>
        <w:rPr>
          <w:rFonts w:ascii="Times New Roman" w:hAnsi="Times New Roman" w:cs="Times New Roman"/>
          <w:sz w:val="24"/>
          <w:szCs w:val="24"/>
          <w:shd w:val="clear" w:color="auto" w:fill="FFFFFF"/>
        </w:rPr>
      </w:pPr>
    </w:p>
    <w:p w:rsidR="006E5A19" w:rsidRDefault="006E5A19">
      <w:pPr>
        <w:rPr>
          <w:rFonts w:ascii="Times New Roman" w:hAnsi="Times New Roman" w:cs="Times New Roman"/>
          <w:sz w:val="24"/>
          <w:szCs w:val="24"/>
          <w:shd w:val="clear" w:color="auto" w:fill="FFFFFF"/>
        </w:rPr>
      </w:pPr>
      <w:r w:rsidRPr="006E5A19">
        <w:rPr>
          <w:rFonts w:ascii="Times New Roman" w:hAnsi="Times New Roman" w:cs="Times New Roman"/>
          <w:sz w:val="24"/>
          <w:szCs w:val="24"/>
          <w:shd w:val="clear" w:color="auto" w:fill="FFFFFF"/>
        </w:rPr>
        <w:t>Data Analysis</w:t>
      </w:r>
    </w:p>
    <w:p w:rsidR="00FF4A81" w:rsidRDefault="00B53661" w:rsidP="006F6F9B">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The statistical method used for the research study was a mixed, repeated measure analysis of varianc</w:t>
      </w:r>
      <w:r w:rsidR="00FF4A81">
        <w:rPr>
          <w:rFonts w:ascii="Times New Roman" w:hAnsi="Times New Roman" w:cs="Times New Roman"/>
          <w:sz w:val="24"/>
          <w:szCs w:val="24"/>
          <w:shd w:val="clear" w:color="auto" w:fill="FFFFFF"/>
        </w:rPr>
        <w:t xml:space="preserve">e. The ANOVA </w:t>
      </w:r>
      <w:del w:id="281" w:author="Merck &amp; Co., Inc." w:date="2014-11-26T05:22:00Z">
        <w:r w:rsidR="00FF4A81" w:rsidDel="0090067A">
          <w:rPr>
            <w:rFonts w:ascii="Times New Roman" w:hAnsi="Times New Roman" w:cs="Times New Roman"/>
            <w:sz w:val="24"/>
            <w:szCs w:val="24"/>
            <w:shd w:val="clear" w:color="auto" w:fill="FFFFFF"/>
          </w:rPr>
          <w:delText>statistical</w:delText>
        </w:r>
      </w:del>
      <w:r w:rsidR="00FF4A81">
        <w:rPr>
          <w:rFonts w:ascii="Times New Roman" w:hAnsi="Times New Roman" w:cs="Times New Roman"/>
          <w:sz w:val="24"/>
          <w:szCs w:val="24"/>
          <w:shd w:val="clear" w:color="auto" w:fill="FFFFFF"/>
        </w:rPr>
        <w:t xml:space="preserve"> method of testing </w:t>
      </w:r>
      <w:ins w:id="282" w:author="Merck &amp; Co., Inc." w:date="2014-11-26T05:22:00Z">
        <w:r w:rsidR="0090067A">
          <w:rPr>
            <w:rFonts w:ascii="Times New Roman" w:hAnsi="Times New Roman" w:cs="Times New Roman"/>
            <w:sz w:val="24"/>
            <w:szCs w:val="24"/>
            <w:shd w:val="clear" w:color="auto" w:fill="FFFFFF"/>
          </w:rPr>
          <w:t xml:space="preserve">is an </w:t>
        </w:r>
      </w:ins>
      <w:del w:id="283" w:author="Merck &amp; Co., Inc." w:date="2014-11-26T05:22:00Z">
        <w:r w:rsidR="00FF4A81" w:rsidDel="0090067A">
          <w:rPr>
            <w:rFonts w:ascii="Times New Roman" w:hAnsi="Times New Roman" w:cs="Times New Roman"/>
            <w:sz w:val="24"/>
            <w:szCs w:val="24"/>
            <w:shd w:val="clear" w:color="auto" w:fill="FFFFFF"/>
          </w:rPr>
          <w:delText>will be the</w:delText>
        </w:r>
      </w:del>
      <w:r w:rsidR="00FF4A81">
        <w:rPr>
          <w:rFonts w:ascii="Times New Roman" w:hAnsi="Times New Roman" w:cs="Times New Roman"/>
          <w:sz w:val="24"/>
          <w:szCs w:val="24"/>
          <w:shd w:val="clear" w:color="auto" w:fill="FFFFFF"/>
        </w:rPr>
        <w:t xml:space="preserve"> appropriate method </w:t>
      </w:r>
      <w:ins w:id="284" w:author="Merck &amp; Co., Inc." w:date="2014-11-26T05:22:00Z">
        <w:r w:rsidR="0090067A">
          <w:rPr>
            <w:rFonts w:ascii="Times New Roman" w:hAnsi="Times New Roman" w:cs="Times New Roman"/>
            <w:sz w:val="24"/>
            <w:szCs w:val="24"/>
            <w:shd w:val="clear" w:color="auto" w:fill="FFFFFF"/>
          </w:rPr>
          <w:t>to</w:t>
        </w:r>
      </w:ins>
      <w:del w:id="285" w:author="Merck &amp; Co., Inc." w:date="2014-11-26T05:22:00Z">
        <w:r w:rsidR="00FF4A81" w:rsidDel="0090067A">
          <w:rPr>
            <w:rFonts w:ascii="Times New Roman" w:hAnsi="Times New Roman" w:cs="Times New Roman"/>
            <w:sz w:val="24"/>
            <w:szCs w:val="24"/>
            <w:shd w:val="clear" w:color="auto" w:fill="FFFFFF"/>
          </w:rPr>
          <w:delText>of</w:delText>
        </w:r>
      </w:del>
      <w:r w:rsidR="00FF4A81">
        <w:rPr>
          <w:rFonts w:ascii="Times New Roman" w:hAnsi="Times New Roman" w:cs="Times New Roman"/>
          <w:sz w:val="24"/>
          <w:szCs w:val="24"/>
          <w:shd w:val="clear" w:color="auto" w:fill="FFFFFF"/>
        </w:rPr>
        <w:t xml:space="preserve"> find the difference in the variation between the </w:t>
      </w:r>
      <w:r w:rsidR="00DD6145">
        <w:rPr>
          <w:rFonts w:ascii="Times New Roman" w:hAnsi="Times New Roman" w:cs="Times New Roman"/>
          <w:sz w:val="24"/>
          <w:szCs w:val="24"/>
          <w:shd w:val="clear" w:color="auto" w:fill="FFFFFF"/>
        </w:rPr>
        <w:t xml:space="preserve">three groups </w:t>
      </w:r>
      <w:r w:rsidR="00FF4A81">
        <w:rPr>
          <w:rFonts w:ascii="Times New Roman" w:hAnsi="Times New Roman" w:cs="Times New Roman"/>
          <w:sz w:val="24"/>
          <w:szCs w:val="24"/>
          <w:shd w:val="clear" w:color="auto" w:fill="FFFFFF"/>
        </w:rPr>
        <w:t>tested. The first comparison was between the yoga intervention group and the wait listed control group. The second comparison was between the high compliance yoga intervention participant</w:t>
      </w:r>
      <w:ins w:id="286" w:author="Merck &amp; Co., Inc." w:date="2014-11-26T05:23:00Z">
        <w:r w:rsidR="0090067A">
          <w:rPr>
            <w:rFonts w:ascii="Times New Roman" w:hAnsi="Times New Roman" w:cs="Times New Roman"/>
            <w:sz w:val="24"/>
            <w:szCs w:val="24"/>
            <w:shd w:val="clear" w:color="auto" w:fill="FFFFFF"/>
          </w:rPr>
          <w:t>s</w:t>
        </w:r>
      </w:ins>
      <w:r w:rsidR="00FF4A81">
        <w:rPr>
          <w:rFonts w:ascii="Times New Roman" w:hAnsi="Times New Roman" w:cs="Times New Roman"/>
          <w:sz w:val="24"/>
          <w:szCs w:val="24"/>
          <w:shd w:val="clear" w:color="auto" w:fill="FFFFFF"/>
        </w:rPr>
        <w:t xml:space="preserve"> and the low compliance yoga intervention participants. The repeated measure analysis of variance was required for this research study </w:t>
      </w:r>
      <w:r w:rsidR="008A0852">
        <w:rPr>
          <w:rFonts w:ascii="Times New Roman" w:hAnsi="Times New Roman" w:cs="Times New Roman"/>
          <w:sz w:val="24"/>
          <w:szCs w:val="24"/>
          <w:shd w:val="clear" w:color="auto" w:fill="FFFFFF"/>
        </w:rPr>
        <w:t xml:space="preserve">to prove the effectiveness of the yoga intervention </w:t>
      </w:r>
      <w:ins w:id="287" w:author="Merck &amp; Co., Inc." w:date="2014-11-26T05:23:00Z">
        <w:r w:rsidR="0090067A">
          <w:rPr>
            <w:rFonts w:ascii="Times New Roman" w:hAnsi="Times New Roman" w:cs="Times New Roman"/>
            <w:sz w:val="24"/>
            <w:szCs w:val="24"/>
            <w:shd w:val="clear" w:color="auto" w:fill="FFFFFF"/>
          </w:rPr>
          <w:t>between</w:t>
        </w:r>
      </w:ins>
      <w:del w:id="288" w:author="Merck &amp; Co., Inc." w:date="2014-11-26T05:24:00Z">
        <w:r w:rsidR="008A0852" w:rsidDel="0090067A">
          <w:rPr>
            <w:rFonts w:ascii="Times New Roman" w:hAnsi="Times New Roman" w:cs="Times New Roman"/>
            <w:sz w:val="24"/>
            <w:szCs w:val="24"/>
            <w:shd w:val="clear" w:color="auto" w:fill="FFFFFF"/>
          </w:rPr>
          <w:delText>among</w:delText>
        </w:r>
      </w:del>
      <w:r w:rsidR="008A0852">
        <w:rPr>
          <w:rFonts w:ascii="Times New Roman" w:hAnsi="Times New Roman" w:cs="Times New Roman"/>
          <w:sz w:val="24"/>
          <w:szCs w:val="24"/>
          <w:shd w:val="clear" w:color="auto" w:fill="FFFFFF"/>
        </w:rPr>
        <w:t xml:space="preserve"> the groups. </w:t>
      </w:r>
      <w:ins w:id="289" w:author="Merck &amp; Co., Inc." w:date="2014-11-26T05:33:00Z">
        <w:r w:rsidR="006F0EFE">
          <w:rPr>
            <w:rFonts w:ascii="Times New Roman" w:hAnsi="Times New Roman" w:cs="Times New Roman"/>
            <w:sz w:val="24"/>
            <w:szCs w:val="24"/>
            <w:shd w:val="clear" w:color="auto" w:fill="FFFFFF"/>
          </w:rPr>
          <w:t>[[</w:t>
        </w:r>
      </w:ins>
      <w:r w:rsidR="008A0852">
        <w:rPr>
          <w:rFonts w:ascii="Times New Roman" w:hAnsi="Times New Roman" w:cs="Times New Roman"/>
          <w:sz w:val="24"/>
          <w:szCs w:val="24"/>
          <w:shd w:val="clear" w:color="auto" w:fill="FFFFFF"/>
        </w:rPr>
        <w:t xml:space="preserve">Type I </w:t>
      </w:r>
      <w:r w:rsidR="003418D7">
        <w:rPr>
          <w:rFonts w:ascii="Times New Roman" w:hAnsi="Times New Roman" w:cs="Times New Roman"/>
          <w:sz w:val="24"/>
          <w:szCs w:val="24"/>
          <w:shd w:val="clear" w:color="auto" w:fill="FFFFFF"/>
        </w:rPr>
        <w:t xml:space="preserve">and type II </w:t>
      </w:r>
      <w:r w:rsidR="008A0852">
        <w:rPr>
          <w:rFonts w:ascii="Times New Roman" w:hAnsi="Times New Roman" w:cs="Times New Roman"/>
          <w:sz w:val="24"/>
          <w:szCs w:val="24"/>
          <w:shd w:val="clear" w:color="auto" w:fill="FFFFFF"/>
        </w:rPr>
        <w:t>error w</w:t>
      </w:r>
      <w:r w:rsidR="003418D7">
        <w:rPr>
          <w:rFonts w:ascii="Times New Roman" w:hAnsi="Times New Roman" w:cs="Times New Roman"/>
          <w:sz w:val="24"/>
          <w:szCs w:val="24"/>
          <w:shd w:val="clear" w:color="auto" w:fill="FFFFFF"/>
        </w:rPr>
        <w:t>ere</w:t>
      </w:r>
      <w:r w:rsidR="008A0852">
        <w:rPr>
          <w:rFonts w:ascii="Times New Roman" w:hAnsi="Times New Roman" w:cs="Times New Roman"/>
          <w:sz w:val="24"/>
          <w:szCs w:val="24"/>
          <w:shd w:val="clear" w:color="auto" w:fill="FFFFFF"/>
        </w:rPr>
        <w:t xml:space="preserve"> avoided by </w:t>
      </w:r>
      <w:r w:rsidR="003418D7">
        <w:rPr>
          <w:rFonts w:ascii="Times New Roman" w:hAnsi="Times New Roman" w:cs="Times New Roman"/>
          <w:sz w:val="24"/>
          <w:szCs w:val="24"/>
          <w:shd w:val="clear" w:color="auto" w:fill="FFFFFF"/>
        </w:rPr>
        <w:t>car</w:t>
      </w:r>
      <w:r w:rsidR="006F6F9B">
        <w:rPr>
          <w:rFonts w:ascii="Times New Roman" w:hAnsi="Times New Roman" w:cs="Times New Roman"/>
          <w:sz w:val="24"/>
          <w:szCs w:val="24"/>
          <w:shd w:val="clear" w:color="auto" w:fill="FFFFFF"/>
        </w:rPr>
        <w:t>e</w:t>
      </w:r>
      <w:r w:rsidR="003418D7">
        <w:rPr>
          <w:rFonts w:ascii="Times New Roman" w:hAnsi="Times New Roman" w:cs="Times New Roman"/>
          <w:sz w:val="24"/>
          <w:szCs w:val="24"/>
          <w:shd w:val="clear" w:color="auto" w:fill="FFFFFF"/>
        </w:rPr>
        <w:t>ful observation of the variable</w:t>
      </w:r>
      <w:r w:rsidR="00DD6145">
        <w:rPr>
          <w:rFonts w:ascii="Times New Roman" w:hAnsi="Times New Roman" w:cs="Times New Roman"/>
          <w:sz w:val="24"/>
          <w:szCs w:val="24"/>
          <w:shd w:val="clear" w:color="auto" w:fill="FFFFFF"/>
        </w:rPr>
        <w:t xml:space="preserve">s </w:t>
      </w:r>
      <w:r w:rsidR="003418D7">
        <w:rPr>
          <w:rFonts w:ascii="Times New Roman" w:hAnsi="Times New Roman" w:cs="Times New Roman"/>
          <w:sz w:val="24"/>
          <w:szCs w:val="24"/>
          <w:shd w:val="clear" w:color="auto" w:fill="FFFFFF"/>
        </w:rPr>
        <w:t>and the hypothesis of the study</w:t>
      </w:r>
      <w:ins w:id="290" w:author="Merck &amp; Co., Inc." w:date="2014-11-26T05:33:00Z">
        <w:r w:rsidR="006F0EFE">
          <w:rPr>
            <w:rFonts w:ascii="Times New Roman" w:hAnsi="Times New Roman" w:cs="Times New Roman"/>
            <w:sz w:val="24"/>
            <w:szCs w:val="24"/>
            <w:shd w:val="clear" w:color="auto" w:fill="FFFFFF"/>
          </w:rPr>
          <w:t xml:space="preserve"> </w:t>
        </w:r>
        <w:proofErr w:type="gramStart"/>
        <w:r w:rsidR="006F0EFE">
          <w:rPr>
            <w:rFonts w:ascii="Times New Roman" w:hAnsi="Times New Roman" w:cs="Times New Roman"/>
            <w:sz w:val="24"/>
            <w:szCs w:val="24"/>
            <w:shd w:val="clear" w:color="auto" w:fill="FFFFFF"/>
          </w:rPr>
          <w:t xml:space="preserve">– </w:t>
        </w:r>
      </w:ins>
      <w:ins w:id="291" w:author="Merck &amp; Co., Inc." w:date="2014-11-26T05:34:00Z">
        <w:r w:rsidR="006F0EFE">
          <w:rPr>
            <w:rFonts w:ascii="Times New Roman" w:hAnsi="Times New Roman" w:cs="Times New Roman"/>
            <w:sz w:val="24"/>
            <w:szCs w:val="24"/>
            <w:shd w:val="clear" w:color="auto" w:fill="FFFFFF"/>
          </w:rPr>
          <w:t>???</w:t>
        </w:r>
        <w:proofErr w:type="gramEnd"/>
        <w:r w:rsidR="006F0EFE">
          <w:rPr>
            <w:rFonts w:ascii="Times New Roman" w:hAnsi="Times New Roman" w:cs="Times New Roman"/>
            <w:sz w:val="24"/>
            <w:szCs w:val="24"/>
            <w:shd w:val="clear" w:color="auto" w:fill="FFFFFF"/>
          </w:rPr>
          <w:t xml:space="preserve"> </w:t>
        </w:r>
      </w:ins>
      <w:ins w:id="292" w:author="Merck &amp; Co., Inc." w:date="2014-11-26T05:33:00Z">
        <w:r w:rsidR="006F0EFE">
          <w:rPr>
            <w:rFonts w:ascii="Times New Roman" w:hAnsi="Times New Roman" w:cs="Times New Roman"/>
            <w:sz w:val="24"/>
            <w:szCs w:val="24"/>
            <w:shd w:val="clear" w:color="auto" w:fill="FFFFFF"/>
          </w:rPr>
          <w:t xml:space="preserve">don’t know if this statement is correct. Seems more general, be </w:t>
        </w:r>
        <w:proofErr w:type="gramStart"/>
        <w:r w:rsidR="006F0EFE">
          <w:rPr>
            <w:rFonts w:ascii="Times New Roman" w:hAnsi="Times New Roman" w:cs="Times New Roman"/>
            <w:sz w:val="24"/>
            <w:szCs w:val="24"/>
            <w:shd w:val="clear" w:color="auto" w:fill="FFFFFF"/>
          </w:rPr>
          <w:t>specific ]</w:t>
        </w:r>
        <w:proofErr w:type="gramEnd"/>
        <w:r w:rsidR="006F0EFE">
          <w:rPr>
            <w:rFonts w:ascii="Times New Roman" w:hAnsi="Times New Roman" w:cs="Times New Roman"/>
            <w:sz w:val="24"/>
            <w:szCs w:val="24"/>
            <w:shd w:val="clear" w:color="auto" w:fill="FFFFFF"/>
          </w:rPr>
          <w:t>]</w:t>
        </w:r>
      </w:ins>
      <w:r w:rsidR="003418D7">
        <w:rPr>
          <w:rFonts w:ascii="Times New Roman" w:hAnsi="Times New Roman" w:cs="Times New Roman"/>
          <w:sz w:val="24"/>
          <w:szCs w:val="24"/>
          <w:shd w:val="clear" w:color="auto" w:fill="FFFFFF"/>
        </w:rPr>
        <w:t>.</w:t>
      </w:r>
      <w:r w:rsidR="006F6F9B">
        <w:rPr>
          <w:rFonts w:ascii="Times New Roman" w:hAnsi="Times New Roman" w:cs="Times New Roman"/>
          <w:sz w:val="24"/>
          <w:szCs w:val="24"/>
          <w:shd w:val="clear" w:color="auto" w:fill="FFFFFF"/>
        </w:rPr>
        <w:t xml:space="preserve"> The statistical Table 1, Table 2, Table 3, Table 4 and Table 5 give </w:t>
      </w:r>
      <w:r w:rsidR="007655C3">
        <w:rPr>
          <w:rFonts w:ascii="Times New Roman" w:hAnsi="Times New Roman" w:cs="Times New Roman"/>
          <w:sz w:val="24"/>
          <w:szCs w:val="24"/>
          <w:shd w:val="clear" w:color="auto" w:fill="FFFFFF"/>
        </w:rPr>
        <w:t>clear results</w:t>
      </w:r>
      <w:r w:rsidR="006F6F9B">
        <w:rPr>
          <w:rFonts w:ascii="Times New Roman" w:hAnsi="Times New Roman" w:cs="Times New Roman"/>
          <w:sz w:val="24"/>
          <w:szCs w:val="24"/>
          <w:shd w:val="clear" w:color="auto" w:fill="FFFFFF"/>
        </w:rPr>
        <w:t xml:space="preserve"> of the study and the effectiveness of the intervention.</w:t>
      </w:r>
      <w:r w:rsidR="00046141">
        <w:rPr>
          <w:rFonts w:ascii="Times New Roman" w:hAnsi="Times New Roman" w:cs="Times New Roman"/>
          <w:sz w:val="24"/>
          <w:szCs w:val="24"/>
          <w:shd w:val="clear" w:color="auto" w:fill="FFFFFF"/>
        </w:rPr>
        <w:t xml:space="preserve"> Most of the </w:t>
      </w:r>
      <w:ins w:id="293" w:author="Merck &amp; Co., Inc." w:date="2014-11-26T05:34:00Z">
        <w:r w:rsidR="006F0EFE">
          <w:rPr>
            <w:rFonts w:ascii="Times New Roman" w:hAnsi="Times New Roman" w:cs="Times New Roman"/>
            <w:sz w:val="24"/>
            <w:szCs w:val="24"/>
            <w:shd w:val="clear" w:color="auto" w:fill="FFFFFF"/>
          </w:rPr>
          <w:t>independent variables</w:t>
        </w:r>
      </w:ins>
      <w:del w:id="294" w:author="Merck &amp; Co., Inc." w:date="2014-11-26T05:34:00Z">
        <w:r w:rsidR="00046141" w:rsidDel="006F0EFE">
          <w:rPr>
            <w:rFonts w:ascii="Times New Roman" w:hAnsi="Times New Roman" w:cs="Times New Roman"/>
            <w:sz w:val="24"/>
            <w:szCs w:val="24"/>
            <w:shd w:val="clear" w:color="auto" w:fill="FFFFFF"/>
          </w:rPr>
          <w:delText>confounding variables</w:delText>
        </w:r>
      </w:del>
      <w:r w:rsidR="00046141">
        <w:rPr>
          <w:rFonts w:ascii="Times New Roman" w:hAnsi="Times New Roman" w:cs="Times New Roman"/>
          <w:sz w:val="24"/>
          <w:szCs w:val="24"/>
          <w:shd w:val="clear" w:color="auto" w:fill="FFFFFF"/>
        </w:rPr>
        <w:t xml:space="preserve"> were tested. </w:t>
      </w:r>
      <w:r w:rsidR="00DD6145">
        <w:rPr>
          <w:rFonts w:ascii="Times New Roman" w:hAnsi="Times New Roman" w:cs="Times New Roman"/>
          <w:sz w:val="24"/>
          <w:szCs w:val="24"/>
          <w:shd w:val="clear" w:color="auto" w:fill="FFFFFF"/>
        </w:rPr>
        <w:t xml:space="preserve"> </w:t>
      </w:r>
    </w:p>
    <w:p w:rsidR="006E5A19" w:rsidRDefault="006E5A19">
      <w:pPr>
        <w:rPr>
          <w:rFonts w:ascii="Times New Roman" w:hAnsi="Times New Roman" w:cs="Times New Roman"/>
          <w:sz w:val="24"/>
          <w:szCs w:val="24"/>
          <w:shd w:val="clear" w:color="auto" w:fill="FFFFFF"/>
        </w:rPr>
      </w:pPr>
      <w:r w:rsidRPr="006E5A19">
        <w:rPr>
          <w:rFonts w:ascii="Times New Roman" w:hAnsi="Times New Roman" w:cs="Times New Roman"/>
          <w:sz w:val="24"/>
          <w:szCs w:val="24"/>
          <w:shd w:val="clear" w:color="auto" w:fill="FFFFFF"/>
        </w:rPr>
        <w:t>Findings</w:t>
      </w:r>
    </w:p>
    <w:p w:rsidR="006E5A19" w:rsidRDefault="006F6F9B" w:rsidP="00FD43A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7655C3">
        <w:rPr>
          <w:rFonts w:ascii="Times New Roman" w:hAnsi="Times New Roman" w:cs="Times New Roman"/>
          <w:sz w:val="24"/>
          <w:szCs w:val="24"/>
          <w:shd w:val="clear" w:color="auto" w:fill="FFFFFF"/>
        </w:rPr>
        <w:t xml:space="preserve">Different variables tested </w:t>
      </w:r>
      <w:ins w:id="295" w:author="Merck &amp; Co., Inc." w:date="2014-11-26T05:35:00Z">
        <w:r w:rsidR="006F0EFE">
          <w:rPr>
            <w:rFonts w:ascii="Times New Roman" w:hAnsi="Times New Roman" w:cs="Times New Roman"/>
            <w:sz w:val="24"/>
            <w:szCs w:val="24"/>
            <w:shd w:val="clear" w:color="auto" w:fill="FFFFFF"/>
          </w:rPr>
          <w:t xml:space="preserve">to understand the </w:t>
        </w:r>
      </w:ins>
      <w:del w:id="296" w:author="Merck &amp; Co., Inc." w:date="2014-11-26T05:35:00Z">
        <w:r w:rsidR="007655C3" w:rsidDel="006F0EFE">
          <w:rPr>
            <w:rFonts w:ascii="Times New Roman" w:hAnsi="Times New Roman" w:cs="Times New Roman"/>
            <w:sz w:val="24"/>
            <w:szCs w:val="24"/>
            <w:shd w:val="clear" w:color="auto" w:fill="FFFFFF"/>
          </w:rPr>
          <w:delText xml:space="preserve">in </w:delText>
        </w:r>
      </w:del>
      <w:r w:rsidR="007655C3">
        <w:rPr>
          <w:rFonts w:ascii="Times New Roman" w:hAnsi="Times New Roman" w:cs="Times New Roman"/>
          <w:sz w:val="24"/>
          <w:szCs w:val="24"/>
          <w:shd w:val="clear" w:color="auto" w:fill="FFFFFF"/>
        </w:rPr>
        <w:t xml:space="preserve">relationship </w:t>
      </w:r>
      <w:ins w:id="297" w:author="Merck &amp; Co., Inc." w:date="2014-11-26T05:35:00Z">
        <w:r w:rsidR="006F0EFE">
          <w:rPr>
            <w:rFonts w:ascii="Times New Roman" w:hAnsi="Times New Roman" w:cs="Times New Roman"/>
            <w:sz w:val="24"/>
            <w:szCs w:val="24"/>
            <w:shd w:val="clear" w:color="auto" w:fill="FFFFFF"/>
          </w:rPr>
          <w:t>between</w:t>
        </w:r>
      </w:ins>
      <w:del w:id="298" w:author="Merck &amp; Co., Inc." w:date="2014-11-26T05:35:00Z">
        <w:r w:rsidR="007655C3" w:rsidDel="006F0EFE">
          <w:rPr>
            <w:rFonts w:ascii="Times New Roman" w:hAnsi="Times New Roman" w:cs="Times New Roman"/>
            <w:sz w:val="24"/>
            <w:szCs w:val="24"/>
            <w:shd w:val="clear" w:color="auto" w:fill="FFFFFF"/>
          </w:rPr>
          <w:delText>to the</w:delText>
        </w:r>
      </w:del>
      <w:r w:rsidR="007655C3">
        <w:rPr>
          <w:rFonts w:ascii="Times New Roman" w:hAnsi="Times New Roman" w:cs="Times New Roman"/>
          <w:sz w:val="24"/>
          <w:szCs w:val="24"/>
          <w:shd w:val="clear" w:color="auto" w:fill="FFFFFF"/>
        </w:rPr>
        <w:t xml:space="preserve"> high compliance yoga group, low compliance yoga group and </w:t>
      </w:r>
      <w:del w:id="299" w:author="Merck &amp; Co., Inc." w:date="2014-11-26T05:36:00Z">
        <w:r w:rsidR="007655C3" w:rsidDel="006F0EFE">
          <w:rPr>
            <w:rFonts w:ascii="Times New Roman" w:hAnsi="Times New Roman" w:cs="Times New Roman"/>
            <w:sz w:val="24"/>
            <w:szCs w:val="24"/>
            <w:shd w:val="clear" w:color="auto" w:fill="FFFFFF"/>
          </w:rPr>
          <w:delText>wait list</w:delText>
        </w:r>
      </w:del>
      <w:r w:rsidR="007655C3">
        <w:rPr>
          <w:rFonts w:ascii="Times New Roman" w:hAnsi="Times New Roman" w:cs="Times New Roman"/>
          <w:sz w:val="24"/>
          <w:szCs w:val="24"/>
          <w:shd w:val="clear" w:color="auto" w:fill="FFFFFF"/>
        </w:rPr>
        <w:t xml:space="preserve"> control</w:t>
      </w:r>
      <w:ins w:id="300" w:author="Merck &amp; Co., Inc." w:date="2014-11-26T05:36:00Z">
        <w:r w:rsidR="006F0EFE">
          <w:rPr>
            <w:rFonts w:ascii="Times New Roman" w:hAnsi="Times New Roman" w:cs="Times New Roman"/>
            <w:sz w:val="24"/>
            <w:szCs w:val="24"/>
            <w:shd w:val="clear" w:color="auto" w:fill="FFFFFF"/>
          </w:rPr>
          <w:t>s</w:t>
        </w:r>
      </w:ins>
      <w:r w:rsidR="007655C3">
        <w:rPr>
          <w:rFonts w:ascii="Times New Roman" w:hAnsi="Times New Roman" w:cs="Times New Roman"/>
          <w:sz w:val="24"/>
          <w:szCs w:val="24"/>
          <w:shd w:val="clear" w:color="auto" w:fill="FFFFFF"/>
        </w:rPr>
        <w:t xml:space="preserve"> are mentioned in the finding. The high compliance yoga group had better results compared to the other two groups and the low compliance yoga group had better </w:t>
      </w:r>
      <w:r w:rsidR="00D870FC">
        <w:rPr>
          <w:rFonts w:ascii="Times New Roman" w:hAnsi="Times New Roman" w:cs="Times New Roman"/>
          <w:sz w:val="24"/>
          <w:szCs w:val="24"/>
          <w:shd w:val="clear" w:color="auto" w:fill="FFFFFF"/>
        </w:rPr>
        <w:t>treatment results compared to the wait listed group.</w:t>
      </w:r>
      <w:ins w:id="301" w:author="Merck &amp; Co., Inc." w:date="2014-11-26T05:36:00Z">
        <w:r w:rsidR="006F0EFE">
          <w:rPr>
            <w:rFonts w:ascii="Times New Roman" w:hAnsi="Times New Roman" w:cs="Times New Roman"/>
            <w:sz w:val="24"/>
            <w:szCs w:val="24"/>
            <w:shd w:val="clear" w:color="auto" w:fill="FFFFFF"/>
          </w:rPr>
          <w:t xml:space="preserve"> Most subjective factors </w:t>
        </w:r>
      </w:ins>
      <w:ins w:id="302" w:author="Merck &amp; Co., Inc." w:date="2014-11-26T05:38:00Z">
        <w:r w:rsidR="006F0EFE">
          <w:rPr>
            <w:rFonts w:ascii="Times New Roman" w:hAnsi="Times New Roman" w:cs="Times New Roman"/>
            <w:sz w:val="24"/>
            <w:szCs w:val="24"/>
            <w:shd w:val="clear" w:color="auto" w:fill="FFFFFF"/>
          </w:rPr>
          <w:t xml:space="preserve">and only one objective variable (SWS </w:t>
        </w:r>
      </w:ins>
      <w:ins w:id="303" w:author="Merck &amp; Co., Inc." w:date="2014-11-26T05:39:00Z">
        <w:r w:rsidR="006F0EFE">
          <w:rPr>
            <w:rFonts w:ascii="Times New Roman" w:hAnsi="Times New Roman" w:cs="Times New Roman"/>
            <w:sz w:val="24"/>
            <w:szCs w:val="24"/>
            <w:shd w:val="clear" w:color="auto" w:fill="FFFFFF"/>
          </w:rPr>
          <w:t>–</w:t>
        </w:r>
      </w:ins>
      <w:ins w:id="304" w:author="Merck &amp; Co., Inc." w:date="2014-11-26T05:38:00Z">
        <w:r w:rsidR="006F0EFE">
          <w:rPr>
            <w:rFonts w:ascii="Times New Roman" w:hAnsi="Times New Roman" w:cs="Times New Roman"/>
            <w:sz w:val="24"/>
            <w:szCs w:val="24"/>
            <w:shd w:val="clear" w:color="auto" w:fill="FFFFFF"/>
          </w:rPr>
          <w:t xml:space="preserve"> </w:t>
        </w:r>
      </w:ins>
      <w:ins w:id="305" w:author="Merck &amp; Co., Inc." w:date="2014-11-26T05:39:00Z">
        <w:r w:rsidR="006F0EFE">
          <w:rPr>
            <w:rFonts w:ascii="Times New Roman" w:hAnsi="Times New Roman" w:cs="Times New Roman"/>
            <w:sz w:val="24"/>
            <w:szCs w:val="24"/>
            <w:shd w:val="clear" w:color="auto" w:fill="FFFFFF"/>
          </w:rPr>
          <w:t>s</w:t>
        </w:r>
      </w:ins>
      <w:ins w:id="306" w:author="Merck &amp; Co., Inc." w:date="2014-11-26T05:38:00Z">
        <w:r w:rsidR="006F0EFE">
          <w:rPr>
            <w:rFonts w:ascii="Times New Roman" w:hAnsi="Times New Roman" w:cs="Times New Roman"/>
            <w:sz w:val="24"/>
            <w:szCs w:val="24"/>
            <w:shd w:val="clear" w:color="auto" w:fill="FFFFFF"/>
          </w:rPr>
          <w:t xml:space="preserve">hort </w:t>
        </w:r>
      </w:ins>
      <w:ins w:id="307" w:author="Merck &amp; Co., Inc." w:date="2014-11-26T05:39:00Z">
        <w:r w:rsidR="006F0EFE">
          <w:rPr>
            <w:rFonts w:ascii="Times New Roman" w:hAnsi="Times New Roman" w:cs="Times New Roman"/>
            <w:sz w:val="24"/>
            <w:szCs w:val="24"/>
            <w:shd w:val="clear" w:color="auto" w:fill="FFFFFF"/>
          </w:rPr>
          <w:t xml:space="preserve">wave sleep cycle) </w:t>
        </w:r>
      </w:ins>
      <w:ins w:id="308" w:author="Merck &amp; Co., Inc." w:date="2014-11-26T05:37:00Z">
        <w:r w:rsidR="006F0EFE">
          <w:rPr>
            <w:rFonts w:ascii="Times New Roman" w:hAnsi="Times New Roman" w:cs="Times New Roman"/>
            <w:sz w:val="24"/>
            <w:szCs w:val="24"/>
            <w:shd w:val="clear" w:color="auto" w:fill="FFFFFF"/>
          </w:rPr>
          <w:t xml:space="preserve">were observed to have </w:t>
        </w:r>
      </w:ins>
      <w:ins w:id="309" w:author="Merck &amp; Co., Inc." w:date="2014-11-26T05:39:00Z">
        <w:r w:rsidR="006F0EFE">
          <w:rPr>
            <w:rFonts w:ascii="Times New Roman" w:hAnsi="Times New Roman" w:cs="Times New Roman"/>
            <w:sz w:val="24"/>
            <w:szCs w:val="24"/>
            <w:shd w:val="clear" w:color="auto" w:fill="FFFFFF"/>
          </w:rPr>
          <w:t>improved</w:t>
        </w:r>
      </w:ins>
      <w:ins w:id="310" w:author="Merck &amp; Co., Inc." w:date="2014-11-26T05:37:00Z">
        <w:r w:rsidR="006F0EFE">
          <w:rPr>
            <w:rFonts w:ascii="Times New Roman" w:hAnsi="Times New Roman" w:cs="Times New Roman"/>
            <w:sz w:val="24"/>
            <w:szCs w:val="24"/>
            <w:shd w:val="clear" w:color="auto" w:fill="FFFFFF"/>
          </w:rPr>
          <w:t xml:space="preserve"> significantly (p-</w:t>
        </w:r>
      </w:ins>
      <w:ins w:id="311" w:author="Merck &amp; Co., Inc." w:date="2014-11-26T05:38:00Z">
        <w:r w:rsidR="006F0EFE">
          <w:rPr>
            <w:rFonts w:ascii="Times New Roman" w:hAnsi="Times New Roman" w:cs="Times New Roman"/>
            <w:sz w:val="24"/>
            <w:szCs w:val="24"/>
            <w:shd w:val="clear" w:color="auto" w:fill="FFFFFF"/>
          </w:rPr>
          <w:t>v</w:t>
        </w:r>
      </w:ins>
      <w:ins w:id="312" w:author="Merck &amp; Co., Inc." w:date="2014-11-26T05:37:00Z">
        <w:r w:rsidR="006F0EFE">
          <w:rPr>
            <w:rFonts w:ascii="Times New Roman" w:hAnsi="Times New Roman" w:cs="Times New Roman"/>
            <w:sz w:val="24"/>
            <w:szCs w:val="24"/>
            <w:shd w:val="clear" w:color="auto" w:fill="FFFFFF"/>
          </w:rPr>
          <w:t xml:space="preserve">alue &lt; 0.05) </w:t>
        </w:r>
      </w:ins>
      <w:ins w:id="313" w:author="Merck &amp; Co., Inc." w:date="2014-11-26T05:38:00Z">
        <w:r w:rsidR="006F0EFE">
          <w:rPr>
            <w:rFonts w:ascii="Times New Roman" w:hAnsi="Times New Roman" w:cs="Times New Roman"/>
            <w:sz w:val="24"/>
            <w:szCs w:val="24"/>
            <w:shd w:val="clear" w:color="auto" w:fill="FFFFFF"/>
          </w:rPr>
          <w:t>for high compliance group</w:t>
        </w:r>
      </w:ins>
      <w:ins w:id="314" w:author="Merck &amp; Co., Inc." w:date="2014-11-26T05:40:00Z">
        <w:r w:rsidR="006F0EFE">
          <w:rPr>
            <w:rFonts w:ascii="Times New Roman" w:hAnsi="Times New Roman" w:cs="Times New Roman"/>
            <w:sz w:val="24"/>
            <w:szCs w:val="24"/>
            <w:shd w:val="clear" w:color="auto" w:fill="FFFFFF"/>
          </w:rPr>
          <w:t>.</w:t>
        </w:r>
      </w:ins>
      <w:r w:rsidR="00D870FC">
        <w:rPr>
          <w:rFonts w:ascii="Times New Roman" w:hAnsi="Times New Roman" w:cs="Times New Roman"/>
          <w:sz w:val="24"/>
          <w:szCs w:val="24"/>
          <w:shd w:val="clear" w:color="auto" w:fill="FFFFFF"/>
        </w:rPr>
        <w:t xml:space="preserve"> </w:t>
      </w:r>
      <w:ins w:id="315" w:author="Merck &amp; Co., Inc." w:date="2014-11-26T05:43:00Z">
        <w:r w:rsidR="006F0EFE">
          <w:rPr>
            <w:rFonts w:ascii="Times New Roman" w:hAnsi="Times New Roman" w:cs="Times New Roman"/>
            <w:sz w:val="24"/>
            <w:szCs w:val="24"/>
            <w:shd w:val="clear" w:color="auto" w:fill="FFFFFF"/>
          </w:rPr>
          <w:t xml:space="preserve">A higher </w:t>
        </w:r>
        <w:r w:rsidR="00880D33">
          <w:rPr>
            <w:rFonts w:ascii="Times New Roman" w:hAnsi="Times New Roman" w:cs="Times New Roman"/>
            <w:sz w:val="24"/>
            <w:szCs w:val="24"/>
            <w:shd w:val="clear" w:color="auto" w:fill="FFFFFF"/>
          </w:rPr>
          <w:t xml:space="preserve">sample </w:t>
        </w:r>
        <w:r w:rsidR="00880D33">
          <w:rPr>
            <w:rFonts w:ascii="Times New Roman" w:hAnsi="Times New Roman" w:cs="Times New Roman"/>
            <w:sz w:val="24"/>
            <w:szCs w:val="24"/>
            <w:shd w:val="clear" w:color="auto" w:fill="FFFFFF"/>
          </w:rPr>
          <w:lastRenderedPageBreak/>
          <w:t xml:space="preserve">count in the </w:t>
        </w:r>
      </w:ins>
      <w:ins w:id="316" w:author="Merck &amp; Co., Inc." w:date="2014-11-26T05:44:00Z">
        <w:r w:rsidR="00880D33">
          <w:rPr>
            <w:rFonts w:ascii="Times New Roman" w:hAnsi="Times New Roman" w:cs="Times New Roman"/>
            <w:sz w:val="24"/>
            <w:szCs w:val="24"/>
            <w:shd w:val="clear" w:color="auto" w:fill="FFFFFF"/>
          </w:rPr>
          <w:t>follow-up</w:t>
        </w:r>
      </w:ins>
      <w:ins w:id="317" w:author="Merck &amp; Co., Inc." w:date="2014-11-26T05:43:00Z">
        <w:r w:rsidR="00880D33">
          <w:rPr>
            <w:rFonts w:ascii="Times New Roman" w:hAnsi="Times New Roman" w:cs="Times New Roman"/>
            <w:sz w:val="24"/>
            <w:szCs w:val="24"/>
            <w:shd w:val="clear" w:color="auto" w:fill="FFFFFF"/>
          </w:rPr>
          <w:t xml:space="preserve"> study may be needed to get a better read on objective variables that are currently not significant. </w:t>
        </w:r>
      </w:ins>
      <w:r w:rsidR="007655C3">
        <w:rPr>
          <w:rFonts w:ascii="Times New Roman" w:hAnsi="Times New Roman" w:cs="Times New Roman"/>
          <w:sz w:val="24"/>
          <w:szCs w:val="24"/>
          <w:shd w:val="clear" w:color="auto" w:fill="FFFFFF"/>
        </w:rPr>
        <w:t xml:space="preserve">The discussion </w:t>
      </w:r>
      <w:ins w:id="318" w:author="Merck &amp; Co., Inc." w:date="2014-11-26T05:40:00Z">
        <w:r w:rsidR="006F0EFE">
          <w:rPr>
            <w:rFonts w:ascii="Times New Roman" w:hAnsi="Times New Roman" w:cs="Times New Roman"/>
            <w:sz w:val="24"/>
            <w:szCs w:val="24"/>
            <w:shd w:val="clear" w:color="auto" w:fill="FFFFFF"/>
          </w:rPr>
          <w:t xml:space="preserve">section </w:t>
        </w:r>
      </w:ins>
      <w:r w:rsidR="007655C3">
        <w:rPr>
          <w:rFonts w:ascii="Times New Roman" w:hAnsi="Times New Roman" w:cs="Times New Roman"/>
          <w:sz w:val="24"/>
          <w:szCs w:val="24"/>
          <w:shd w:val="clear" w:color="auto" w:fill="FFFFFF"/>
        </w:rPr>
        <w:t>does mention about the various limitation</w:t>
      </w:r>
      <w:ins w:id="319" w:author="Merck &amp; Co., Inc." w:date="2014-11-26T05:40:00Z">
        <w:r w:rsidR="006F0EFE">
          <w:rPr>
            <w:rFonts w:ascii="Times New Roman" w:hAnsi="Times New Roman" w:cs="Times New Roman"/>
            <w:sz w:val="24"/>
            <w:szCs w:val="24"/>
            <w:shd w:val="clear" w:color="auto" w:fill="FFFFFF"/>
          </w:rPr>
          <w:t xml:space="preserve">s of the </w:t>
        </w:r>
      </w:ins>
      <w:del w:id="320" w:author="Merck &amp; Co., Inc." w:date="2014-11-26T05:40:00Z">
        <w:r w:rsidR="007655C3" w:rsidDel="006F0EFE">
          <w:rPr>
            <w:rFonts w:ascii="Times New Roman" w:hAnsi="Times New Roman" w:cs="Times New Roman"/>
            <w:sz w:val="24"/>
            <w:szCs w:val="24"/>
            <w:shd w:val="clear" w:color="auto" w:fill="FFFFFF"/>
          </w:rPr>
          <w:delText xml:space="preserve"> that were encountered in the</w:delText>
        </w:r>
      </w:del>
      <w:r w:rsidR="007655C3">
        <w:rPr>
          <w:rFonts w:ascii="Times New Roman" w:hAnsi="Times New Roman" w:cs="Times New Roman"/>
          <w:sz w:val="24"/>
          <w:szCs w:val="24"/>
          <w:shd w:val="clear" w:color="auto" w:fill="FFFFFF"/>
        </w:rPr>
        <w:t xml:space="preserve"> study. One of the </w:t>
      </w:r>
      <w:r>
        <w:rPr>
          <w:rFonts w:ascii="Times New Roman" w:hAnsi="Times New Roman" w:cs="Times New Roman"/>
          <w:sz w:val="24"/>
          <w:szCs w:val="24"/>
          <w:shd w:val="clear" w:color="auto" w:fill="FFFFFF"/>
        </w:rPr>
        <w:t xml:space="preserve">limitations </w:t>
      </w:r>
      <w:ins w:id="321" w:author="Merck &amp; Co., Inc." w:date="2014-11-26T05:41:00Z">
        <w:r w:rsidR="006F0EFE">
          <w:rPr>
            <w:rFonts w:ascii="Times New Roman" w:hAnsi="Times New Roman" w:cs="Times New Roman"/>
            <w:sz w:val="24"/>
            <w:szCs w:val="24"/>
            <w:shd w:val="clear" w:color="auto" w:fill="FFFFFF"/>
          </w:rPr>
          <w:t>is the limited</w:t>
        </w:r>
      </w:ins>
      <w:del w:id="322" w:author="Merck &amp; Co., Inc." w:date="2014-11-26T05:41:00Z">
        <w:r w:rsidDel="006F0EFE">
          <w:rPr>
            <w:rFonts w:ascii="Times New Roman" w:hAnsi="Times New Roman" w:cs="Times New Roman"/>
            <w:sz w:val="24"/>
            <w:szCs w:val="24"/>
            <w:shd w:val="clear" w:color="auto" w:fill="FFFFFF"/>
          </w:rPr>
          <w:delText xml:space="preserve">that were mentioned in the discussion section </w:delText>
        </w:r>
        <w:r w:rsidR="00D870FC" w:rsidDel="006F0EFE">
          <w:rPr>
            <w:rFonts w:ascii="Times New Roman" w:hAnsi="Times New Roman" w:cs="Times New Roman"/>
            <w:sz w:val="24"/>
            <w:szCs w:val="24"/>
            <w:shd w:val="clear" w:color="auto" w:fill="FFFFFF"/>
          </w:rPr>
          <w:delText>was</w:delText>
        </w:r>
        <w:r w:rsidDel="006F0EFE">
          <w:rPr>
            <w:rFonts w:ascii="Times New Roman" w:hAnsi="Times New Roman" w:cs="Times New Roman"/>
            <w:sz w:val="24"/>
            <w:szCs w:val="24"/>
            <w:shd w:val="clear" w:color="auto" w:fill="FFFFFF"/>
          </w:rPr>
          <w:delText xml:space="preserve"> the</w:delText>
        </w:r>
      </w:del>
      <w:r>
        <w:rPr>
          <w:rFonts w:ascii="Times New Roman" w:hAnsi="Times New Roman" w:cs="Times New Roman"/>
          <w:sz w:val="24"/>
          <w:szCs w:val="24"/>
          <w:shd w:val="clear" w:color="auto" w:fill="FFFFFF"/>
        </w:rPr>
        <w:t xml:space="preserve"> compliance with the intervention provided.</w:t>
      </w:r>
      <w:r w:rsidR="007655C3">
        <w:rPr>
          <w:rFonts w:ascii="Times New Roman" w:hAnsi="Times New Roman" w:cs="Times New Roman"/>
          <w:sz w:val="24"/>
          <w:szCs w:val="24"/>
          <w:shd w:val="clear" w:color="auto" w:fill="FFFFFF"/>
        </w:rPr>
        <w:t xml:space="preserve"> The research study stated that only 50% of the experimental groups were able to sustain the level of practice. This particular study did not have a single outcome measure which could have given a perfect answer to the research question.</w:t>
      </w:r>
      <w:r w:rsidR="00D870FC">
        <w:rPr>
          <w:rFonts w:ascii="Times New Roman" w:hAnsi="Times New Roman" w:cs="Times New Roman"/>
          <w:sz w:val="24"/>
          <w:szCs w:val="24"/>
          <w:shd w:val="clear" w:color="auto" w:fill="FFFFFF"/>
        </w:rPr>
        <w:t xml:space="preserve"> The researchers did conclude that for generalizability of the results</w:t>
      </w:r>
      <w:ins w:id="323" w:author="Merck &amp; Co., Inc." w:date="2014-11-26T05:41:00Z">
        <w:r w:rsidR="006F0EFE">
          <w:rPr>
            <w:rFonts w:ascii="Times New Roman" w:hAnsi="Times New Roman" w:cs="Times New Roman"/>
            <w:sz w:val="24"/>
            <w:szCs w:val="24"/>
            <w:shd w:val="clear" w:color="auto" w:fill="FFFFFF"/>
          </w:rPr>
          <w:t>,</w:t>
        </w:r>
      </w:ins>
      <w:r w:rsidR="00D870FC">
        <w:rPr>
          <w:rFonts w:ascii="Times New Roman" w:hAnsi="Times New Roman" w:cs="Times New Roman"/>
          <w:sz w:val="24"/>
          <w:szCs w:val="24"/>
          <w:shd w:val="clear" w:color="auto" w:fill="FFFFFF"/>
        </w:rPr>
        <w:t xml:space="preserve"> testing must be performed using randomized control study for successful results of the intervention. Since the participant</w:t>
      </w:r>
      <w:ins w:id="324" w:author="Merck &amp; Co., Inc." w:date="2014-11-26T05:42:00Z">
        <w:r w:rsidR="006F0EFE">
          <w:rPr>
            <w:rFonts w:ascii="Times New Roman" w:hAnsi="Times New Roman" w:cs="Times New Roman"/>
            <w:sz w:val="24"/>
            <w:szCs w:val="24"/>
            <w:shd w:val="clear" w:color="auto" w:fill="FFFFFF"/>
          </w:rPr>
          <w:t>s</w:t>
        </w:r>
      </w:ins>
      <w:r w:rsidR="00D870FC">
        <w:rPr>
          <w:rFonts w:ascii="Times New Roman" w:hAnsi="Times New Roman" w:cs="Times New Roman"/>
          <w:sz w:val="24"/>
          <w:szCs w:val="24"/>
          <w:shd w:val="clear" w:color="auto" w:fill="FFFFFF"/>
        </w:rPr>
        <w:t xml:space="preserve"> in the study </w:t>
      </w:r>
      <w:ins w:id="325" w:author="Merck &amp; Co., Inc." w:date="2014-11-26T05:42:00Z">
        <w:r w:rsidR="006F0EFE">
          <w:rPr>
            <w:rFonts w:ascii="Times New Roman" w:hAnsi="Times New Roman" w:cs="Times New Roman"/>
            <w:sz w:val="24"/>
            <w:szCs w:val="24"/>
            <w:shd w:val="clear" w:color="auto" w:fill="FFFFFF"/>
          </w:rPr>
          <w:t>are</w:t>
        </w:r>
      </w:ins>
      <w:del w:id="326" w:author="Merck &amp; Co., Inc." w:date="2014-11-26T05:42:00Z">
        <w:r w:rsidR="00D870FC" w:rsidDel="006F0EFE">
          <w:rPr>
            <w:rFonts w:ascii="Times New Roman" w:hAnsi="Times New Roman" w:cs="Times New Roman"/>
            <w:sz w:val="24"/>
            <w:szCs w:val="24"/>
            <w:shd w:val="clear" w:color="auto" w:fill="FFFFFF"/>
          </w:rPr>
          <w:delText>was</w:delText>
        </w:r>
      </w:del>
      <w:r w:rsidR="00D870FC">
        <w:rPr>
          <w:rFonts w:ascii="Times New Roman" w:hAnsi="Times New Roman" w:cs="Times New Roman"/>
          <w:sz w:val="24"/>
          <w:szCs w:val="24"/>
          <w:shd w:val="clear" w:color="auto" w:fill="FFFFFF"/>
        </w:rPr>
        <w:t xml:space="preserve"> those who responded to the advertisement</w:t>
      </w:r>
      <w:ins w:id="327" w:author="Merck &amp; Co., Inc." w:date="2014-11-26T05:42:00Z">
        <w:r w:rsidR="006F0EFE">
          <w:rPr>
            <w:rFonts w:ascii="Times New Roman" w:hAnsi="Times New Roman" w:cs="Times New Roman"/>
            <w:sz w:val="24"/>
            <w:szCs w:val="24"/>
            <w:shd w:val="clear" w:color="auto" w:fill="FFFFFF"/>
          </w:rPr>
          <w:t>s</w:t>
        </w:r>
      </w:ins>
      <w:r w:rsidR="00D870FC">
        <w:rPr>
          <w:rFonts w:ascii="Times New Roman" w:hAnsi="Times New Roman" w:cs="Times New Roman"/>
          <w:sz w:val="24"/>
          <w:szCs w:val="24"/>
          <w:shd w:val="clear" w:color="auto" w:fill="FFFFFF"/>
        </w:rPr>
        <w:t xml:space="preserve"> there are high chances of bias</w:t>
      </w:r>
      <w:ins w:id="328" w:author="Merck &amp; Co., Inc." w:date="2014-11-26T05:42:00Z">
        <w:r w:rsidR="006F0EFE">
          <w:rPr>
            <w:rFonts w:ascii="Times New Roman" w:hAnsi="Times New Roman" w:cs="Times New Roman"/>
            <w:sz w:val="24"/>
            <w:szCs w:val="24"/>
            <w:shd w:val="clear" w:color="auto" w:fill="FFFFFF"/>
          </w:rPr>
          <w:t>es</w:t>
        </w:r>
      </w:ins>
      <w:r w:rsidR="00D870FC">
        <w:rPr>
          <w:rFonts w:ascii="Times New Roman" w:hAnsi="Times New Roman" w:cs="Times New Roman"/>
          <w:sz w:val="24"/>
          <w:szCs w:val="24"/>
          <w:shd w:val="clear" w:color="auto" w:fill="FFFFFF"/>
        </w:rPr>
        <w:t xml:space="preserve"> to exist</w:t>
      </w:r>
      <w:ins w:id="329" w:author="Merck &amp; Co., Inc." w:date="2014-11-26T05:42:00Z">
        <w:r w:rsidR="006F0EFE">
          <w:rPr>
            <w:rFonts w:ascii="Times New Roman" w:hAnsi="Times New Roman" w:cs="Times New Roman"/>
            <w:sz w:val="24"/>
            <w:szCs w:val="24"/>
            <w:shd w:val="clear" w:color="auto" w:fill="FFFFFF"/>
          </w:rPr>
          <w:t xml:space="preserve"> in the study</w:t>
        </w:r>
      </w:ins>
      <w:r w:rsidR="00D870FC">
        <w:rPr>
          <w:rFonts w:ascii="Times New Roman" w:hAnsi="Times New Roman" w:cs="Times New Roman"/>
          <w:sz w:val="24"/>
          <w:szCs w:val="24"/>
          <w:shd w:val="clear" w:color="auto" w:fill="FFFFFF"/>
        </w:rPr>
        <w:t>. The study implied that 25 minutes of yoga practice per day for 12 weeks can improve the subjective symptoms of insomnia.</w:t>
      </w:r>
      <w:r w:rsidR="007655C3">
        <w:rPr>
          <w:rFonts w:ascii="Times New Roman" w:hAnsi="Times New Roman" w:cs="Times New Roman"/>
          <w:sz w:val="24"/>
          <w:szCs w:val="24"/>
          <w:shd w:val="clear" w:color="auto" w:fill="FFFFFF"/>
        </w:rPr>
        <w:br/>
      </w:r>
      <w:r w:rsidR="006E5A19" w:rsidRPr="006E5A19">
        <w:rPr>
          <w:rFonts w:ascii="Times New Roman" w:hAnsi="Times New Roman" w:cs="Times New Roman"/>
          <w:sz w:val="24"/>
          <w:szCs w:val="24"/>
          <w:shd w:val="clear" w:color="auto" w:fill="FFFFFF"/>
        </w:rPr>
        <w:t>Summary Assessment</w:t>
      </w:r>
    </w:p>
    <w:p w:rsidR="00FD43A3" w:rsidRPr="006E5A19" w:rsidRDefault="00FD43A3" w:rsidP="00FD43A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Though there were various limitations </w:t>
      </w:r>
      <w:r w:rsidR="008955E0">
        <w:rPr>
          <w:rFonts w:ascii="Times New Roman" w:hAnsi="Times New Roman" w:cs="Times New Roman"/>
          <w:sz w:val="24"/>
          <w:szCs w:val="24"/>
          <w:shd w:val="clear" w:color="auto" w:fill="FFFFFF"/>
        </w:rPr>
        <w:t xml:space="preserve">and lack of generalizability </w:t>
      </w:r>
      <w:r>
        <w:rPr>
          <w:rFonts w:ascii="Times New Roman" w:hAnsi="Times New Roman" w:cs="Times New Roman"/>
          <w:sz w:val="24"/>
          <w:szCs w:val="24"/>
          <w:shd w:val="clear" w:color="auto" w:fill="FFFFFF"/>
        </w:rPr>
        <w:t>in the study</w:t>
      </w:r>
      <w:r w:rsidR="0090257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the </w:t>
      </w:r>
      <w:ins w:id="330" w:author="Merck &amp; Co., Inc." w:date="2014-11-26T05:45:00Z">
        <w:r w:rsidR="00880D33">
          <w:rPr>
            <w:rFonts w:ascii="Times New Roman" w:hAnsi="Times New Roman" w:cs="Times New Roman"/>
            <w:sz w:val="24"/>
            <w:szCs w:val="24"/>
            <w:shd w:val="clear" w:color="auto" w:fill="FFFFFF"/>
          </w:rPr>
          <w:t xml:space="preserve">yoga </w:t>
        </w:r>
      </w:ins>
      <w:r>
        <w:rPr>
          <w:rFonts w:ascii="Times New Roman" w:hAnsi="Times New Roman" w:cs="Times New Roman"/>
          <w:sz w:val="24"/>
          <w:szCs w:val="24"/>
          <w:shd w:val="clear" w:color="auto" w:fill="FFFFFF"/>
        </w:rPr>
        <w:t xml:space="preserve">intervention does seem </w:t>
      </w:r>
      <w:ins w:id="331" w:author="Merck &amp; Co., Inc." w:date="2014-11-26T05:45:00Z">
        <w:r w:rsidR="00880D33">
          <w:rPr>
            <w:rFonts w:ascii="Times New Roman" w:hAnsi="Times New Roman" w:cs="Times New Roman"/>
            <w:sz w:val="24"/>
            <w:szCs w:val="24"/>
            <w:shd w:val="clear" w:color="auto" w:fill="FFFFFF"/>
          </w:rPr>
          <w:t xml:space="preserve">to be useful </w:t>
        </w:r>
      </w:ins>
      <w:del w:id="332" w:author="Merck &amp; Co., Inc." w:date="2014-11-26T05:45:00Z">
        <w:r w:rsidR="00011912" w:rsidDel="00880D33">
          <w:rPr>
            <w:rFonts w:ascii="Times New Roman" w:hAnsi="Times New Roman" w:cs="Times New Roman"/>
            <w:sz w:val="24"/>
            <w:szCs w:val="24"/>
            <w:shd w:val="clear" w:color="auto" w:fill="FFFFFF"/>
          </w:rPr>
          <w:delText>applicable</w:delText>
        </w:r>
      </w:del>
      <w:r>
        <w:rPr>
          <w:rFonts w:ascii="Times New Roman" w:hAnsi="Times New Roman" w:cs="Times New Roman"/>
          <w:sz w:val="24"/>
          <w:szCs w:val="24"/>
          <w:shd w:val="clear" w:color="auto" w:fill="FFFFFF"/>
        </w:rPr>
        <w:t xml:space="preserve"> in the treatment of the </w:t>
      </w:r>
      <w:ins w:id="333" w:author="Merck &amp; Co., Inc." w:date="2014-11-26T05:45:00Z">
        <w:r w:rsidR="00880D33">
          <w:rPr>
            <w:rFonts w:ascii="Times New Roman" w:hAnsi="Times New Roman" w:cs="Times New Roman"/>
            <w:sz w:val="24"/>
            <w:szCs w:val="24"/>
            <w:shd w:val="clear" w:color="auto" w:fill="FFFFFF"/>
          </w:rPr>
          <w:t>insomnia</w:t>
        </w:r>
      </w:ins>
      <w:del w:id="334" w:author="Merck &amp; Co., Inc." w:date="2014-11-26T05:45:00Z">
        <w:r w:rsidDel="00880D33">
          <w:rPr>
            <w:rFonts w:ascii="Times New Roman" w:hAnsi="Times New Roman" w:cs="Times New Roman"/>
            <w:sz w:val="24"/>
            <w:szCs w:val="24"/>
            <w:shd w:val="clear" w:color="auto" w:fill="FFFFFF"/>
          </w:rPr>
          <w:delText>illness</w:delText>
        </w:r>
      </w:del>
      <w:r>
        <w:rPr>
          <w:rFonts w:ascii="Times New Roman" w:hAnsi="Times New Roman" w:cs="Times New Roman"/>
          <w:sz w:val="24"/>
          <w:szCs w:val="24"/>
          <w:shd w:val="clear" w:color="auto" w:fill="FFFFFF"/>
        </w:rPr>
        <w:t xml:space="preserve">. </w:t>
      </w:r>
      <w:r w:rsidR="008955E0">
        <w:rPr>
          <w:rFonts w:ascii="Times New Roman" w:hAnsi="Times New Roman" w:cs="Times New Roman"/>
          <w:sz w:val="24"/>
          <w:szCs w:val="24"/>
          <w:shd w:val="clear" w:color="auto" w:fill="FFFFFF"/>
        </w:rPr>
        <w:t>The evidence can be definitely used in the nursing practice on a community based setting for the treatment of insomnia in the elderly people. Yoga has less</w:t>
      </w:r>
      <w:del w:id="335" w:author="Merck &amp; Co., Inc." w:date="2014-11-26T05:46:00Z">
        <w:r w:rsidR="008955E0" w:rsidDel="00880D33">
          <w:rPr>
            <w:rFonts w:ascii="Times New Roman" w:hAnsi="Times New Roman" w:cs="Times New Roman"/>
            <w:sz w:val="24"/>
            <w:szCs w:val="24"/>
            <w:shd w:val="clear" w:color="auto" w:fill="FFFFFF"/>
          </w:rPr>
          <w:delText>er</w:delText>
        </w:r>
      </w:del>
      <w:r w:rsidR="008955E0">
        <w:rPr>
          <w:rFonts w:ascii="Times New Roman" w:hAnsi="Times New Roman" w:cs="Times New Roman"/>
          <w:sz w:val="24"/>
          <w:szCs w:val="24"/>
          <w:shd w:val="clear" w:color="auto" w:fill="FFFFFF"/>
        </w:rPr>
        <w:t xml:space="preserve"> or no side effects </w:t>
      </w:r>
      <w:ins w:id="336" w:author="Merck &amp; Co., Inc." w:date="2014-11-26T05:46:00Z">
        <w:r w:rsidR="00880D33">
          <w:rPr>
            <w:rFonts w:ascii="Times New Roman" w:hAnsi="Times New Roman" w:cs="Times New Roman"/>
            <w:sz w:val="24"/>
            <w:szCs w:val="24"/>
            <w:shd w:val="clear" w:color="auto" w:fill="FFFFFF"/>
          </w:rPr>
          <w:t xml:space="preserve">when compared </w:t>
        </w:r>
      </w:ins>
      <w:del w:id="337" w:author="Merck &amp; Co., Inc." w:date="2014-11-26T05:46:00Z">
        <w:r w:rsidR="008955E0" w:rsidDel="00880D33">
          <w:rPr>
            <w:rFonts w:ascii="Times New Roman" w:hAnsi="Times New Roman" w:cs="Times New Roman"/>
            <w:sz w:val="24"/>
            <w:szCs w:val="24"/>
            <w:shd w:val="clear" w:color="auto" w:fill="FFFFFF"/>
          </w:rPr>
          <w:delText>comparing</w:delText>
        </w:r>
      </w:del>
      <w:r w:rsidR="008955E0">
        <w:rPr>
          <w:rFonts w:ascii="Times New Roman" w:hAnsi="Times New Roman" w:cs="Times New Roman"/>
          <w:sz w:val="24"/>
          <w:szCs w:val="24"/>
          <w:shd w:val="clear" w:color="auto" w:fill="FFFFFF"/>
        </w:rPr>
        <w:t xml:space="preserve"> to western medicati</w:t>
      </w:r>
      <w:r w:rsidR="00011912">
        <w:rPr>
          <w:rFonts w:ascii="Times New Roman" w:hAnsi="Times New Roman" w:cs="Times New Roman"/>
          <w:sz w:val="24"/>
          <w:szCs w:val="24"/>
          <w:shd w:val="clear" w:color="auto" w:fill="FFFFFF"/>
        </w:rPr>
        <w:t>on</w:t>
      </w:r>
      <w:ins w:id="338" w:author="Merck &amp; Co., Inc." w:date="2014-11-26T05:46:00Z">
        <w:r w:rsidR="00880D33">
          <w:rPr>
            <w:rFonts w:ascii="Times New Roman" w:hAnsi="Times New Roman" w:cs="Times New Roman"/>
            <w:sz w:val="24"/>
            <w:szCs w:val="24"/>
            <w:shd w:val="clear" w:color="auto" w:fill="FFFFFF"/>
          </w:rPr>
          <w:t>s</w:t>
        </w:r>
      </w:ins>
      <w:r w:rsidR="00011912">
        <w:rPr>
          <w:rFonts w:ascii="Times New Roman" w:hAnsi="Times New Roman" w:cs="Times New Roman"/>
          <w:sz w:val="24"/>
          <w:szCs w:val="24"/>
          <w:shd w:val="clear" w:color="auto" w:fill="FFFFFF"/>
        </w:rPr>
        <w:t xml:space="preserve"> in the treatment of insomnia since the report mentioned none of the participants were harmed during the intervention.</w:t>
      </w:r>
      <w:r w:rsidR="008955E0">
        <w:rPr>
          <w:rFonts w:ascii="Times New Roman" w:hAnsi="Times New Roman" w:cs="Times New Roman"/>
          <w:sz w:val="24"/>
          <w:szCs w:val="24"/>
          <w:shd w:val="clear" w:color="auto" w:fill="FFFFFF"/>
        </w:rPr>
        <w:t xml:space="preserve"> Keeping the ethics of beneficence and </w:t>
      </w:r>
      <w:proofErr w:type="spellStart"/>
      <w:r w:rsidR="008955E0">
        <w:rPr>
          <w:rFonts w:ascii="Times New Roman" w:hAnsi="Times New Roman" w:cs="Times New Roman"/>
          <w:sz w:val="24"/>
          <w:szCs w:val="24"/>
          <w:shd w:val="clear" w:color="auto" w:fill="FFFFFF"/>
        </w:rPr>
        <w:t>nonmal</w:t>
      </w:r>
      <w:r w:rsidR="00011912">
        <w:rPr>
          <w:rFonts w:ascii="Times New Roman" w:hAnsi="Times New Roman" w:cs="Times New Roman"/>
          <w:sz w:val="24"/>
          <w:szCs w:val="24"/>
          <w:shd w:val="clear" w:color="auto" w:fill="FFFFFF"/>
        </w:rPr>
        <w:t>e</w:t>
      </w:r>
      <w:r w:rsidR="008955E0">
        <w:rPr>
          <w:rFonts w:ascii="Times New Roman" w:hAnsi="Times New Roman" w:cs="Times New Roman"/>
          <w:sz w:val="24"/>
          <w:szCs w:val="24"/>
          <w:shd w:val="clear" w:color="auto" w:fill="FFFFFF"/>
        </w:rPr>
        <w:t>ficence</w:t>
      </w:r>
      <w:proofErr w:type="spellEnd"/>
      <w:r w:rsidR="008955E0">
        <w:rPr>
          <w:rFonts w:ascii="Times New Roman" w:hAnsi="Times New Roman" w:cs="Times New Roman"/>
          <w:sz w:val="24"/>
          <w:szCs w:val="24"/>
          <w:shd w:val="clear" w:color="auto" w:fill="FFFFFF"/>
        </w:rPr>
        <w:t xml:space="preserve"> in mind</w:t>
      </w:r>
      <w:r w:rsidR="0090257A">
        <w:rPr>
          <w:rFonts w:ascii="Times New Roman" w:hAnsi="Times New Roman" w:cs="Times New Roman"/>
          <w:sz w:val="24"/>
          <w:szCs w:val="24"/>
          <w:shd w:val="clear" w:color="auto" w:fill="FFFFFF"/>
        </w:rPr>
        <w:t>,</w:t>
      </w:r>
      <w:r w:rsidR="008955E0">
        <w:rPr>
          <w:rFonts w:ascii="Times New Roman" w:hAnsi="Times New Roman" w:cs="Times New Roman"/>
          <w:sz w:val="24"/>
          <w:szCs w:val="24"/>
          <w:shd w:val="clear" w:color="auto" w:fill="FFFFFF"/>
        </w:rPr>
        <w:t xml:space="preserve"> yoga can be used in some of the clinical setting for the treatment of insomnia. However in order for the intervention to be widely available and provide an evidence based practice further randomized research with large number of participants must be performed.</w:t>
      </w:r>
    </w:p>
    <w:p w:rsidR="006E5A19" w:rsidRDefault="006E5A19">
      <w:pPr>
        <w:rPr>
          <w:rFonts w:ascii="Times New Roman" w:hAnsi="Times New Roman" w:cs="Times New Roman"/>
          <w:color w:val="4C4C4C"/>
          <w:sz w:val="24"/>
          <w:szCs w:val="24"/>
          <w:shd w:val="clear" w:color="auto" w:fill="FFFFFF"/>
        </w:rPr>
      </w:pPr>
    </w:p>
    <w:p w:rsidR="006E5A19" w:rsidRPr="00E1761D" w:rsidRDefault="006E5A19">
      <w:pPr>
        <w:rPr>
          <w:rFonts w:ascii="Times New Roman" w:hAnsi="Times New Roman" w:cs="Times New Roman"/>
          <w:color w:val="4C4C4C"/>
          <w:sz w:val="24"/>
          <w:szCs w:val="24"/>
          <w:shd w:val="clear" w:color="auto" w:fill="FFFFFF"/>
        </w:rPr>
      </w:pPr>
    </w:p>
    <w:p w:rsidR="00E1761D" w:rsidRDefault="00E1761D">
      <w:pPr>
        <w:rPr>
          <w:rFonts w:ascii="Verdana" w:hAnsi="Verdana"/>
          <w:color w:val="4C4C4C"/>
          <w:sz w:val="18"/>
          <w:szCs w:val="18"/>
          <w:shd w:val="clear" w:color="auto" w:fill="FFFFFF"/>
        </w:rPr>
      </w:pPr>
    </w:p>
    <w:p w:rsidR="00E1761D" w:rsidRDefault="00E1761D">
      <w:pPr>
        <w:rPr>
          <w:rFonts w:ascii="Verdana" w:hAnsi="Verdana"/>
          <w:color w:val="4C4C4C"/>
          <w:sz w:val="18"/>
          <w:szCs w:val="18"/>
          <w:shd w:val="clear" w:color="auto" w:fill="FFFFFF"/>
        </w:rPr>
      </w:pPr>
    </w:p>
    <w:p w:rsidR="00E1761D" w:rsidRDefault="00E1761D">
      <w:pPr>
        <w:rPr>
          <w:rFonts w:ascii="Verdana" w:hAnsi="Verdana"/>
          <w:color w:val="4C4C4C"/>
          <w:sz w:val="18"/>
          <w:szCs w:val="18"/>
          <w:shd w:val="clear" w:color="auto" w:fill="FFFFFF"/>
        </w:rPr>
      </w:pPr>
    </w:p>
    <w:p w:rsidR="00E1761D" w:rsidRDefault="00E1761D">
      <w:pPr>
        <w:rPr>
          <w:rFonts w:ascii="Verdana" w:hAnsi="Verdana"/>
          <w:color w:val="4C4C4C"/>
          <w:sz w:val="18"/>
          <w:szCs w:val="18"/>
          <w:shd w:val="clear" w:color="auto" w:fill="FFFFFF"/>
        </w:rPr>
      </w:pPr>
    </w:p>
    <w:p w:rsidR="00E1761D" w:rsidRDefault="00E1761D">
      <w:pPr>
        <w:rPr>
          <w:rFonts w:ascii="Verdana" w:hAnsi="Verdana"/>
          <w:color w:val="4C4C4C"/>
          <w:sz w:val="18"/>
          <w:szCs w:val="18"/>
          <w:shd w:val="clear" w:color="auto" w:fill="FFFFFF"/>
        </w:rPr>
      </w:pPr>
    </w:p>
    <w:p w:rsidR="00E1761D" w:rsidRDefault="00E1761D">
      <w:pPr>
        <w:rPr>
          <w:rFonts w:ascii="Verdana" w:hAnsi="Verdana"/>
          <w:color w:val="4C4C4C"/>
          <w:sz w:val="18"/>
          <w:szCs w:val="18"/>
          <w:shd w:val="clear" w:color="auto" w:fill="FFFFFF"/>
        </w:rPr>
      </w:pPr>
    </w:p>
    <w:p w:rsidR="003E68B4" w:rsidRDefault="00C12DA7">
      <w:pPr>
        <w:rPr>
          <w:ins w:id="339" w:author="Merck &amp; Co., Inc." w:date="2014-11-26T05:48:00Z"/>
          <w:rFonts w:ascii="Verdana" w:hAnsi="Verdana"/>
          <w:color w:val="4C4C4C"/>
          <w:sz w:val="18"/>
          <w:szCs w:val="18"/>
          <w:shd w:val="clear" w:color="auto" w:fill="FFFFFF"/>
        </w:rPr>
      </w:pPr>
      <w:r>
        <w:rPr>
          <w:rFonts w:ascii="Verdana" w:hAnsi="Verdana"/>
          <w:color w:val="4C4C4C"/>
          <w:sz w:val="18"/>
          <w:szCs w:val="18"/>
          <w:shd w:val="clear" w:color="auto" w:fill="FFFFFF"/>
        </w:rPr>
        <w:t xml:space="preserve">Halpern, J., </w:t>
      </w:r>
      <w:proofErr w:type="gramStart"/>
      <w:r>
        <w:rPr>
          <w:rFonts w:ascii="Verdana" w:hAnsi="Verdana"/>
          <w:color w:val="4C4C4C"/>
          <w:sz w:val="18"/>
          <w:szCs w:val="18"/>
          <w:shd w:val="clear" w:color="auto" w:fill="FFFFFF"/>
        </w:rPr>
        <w:t>PhD.,</w:t>
      </w:r>
      <w:proofErr w:type="gramEnd"/>
      <w:r>
        <w:rPr>
          <w:rFonts w:ascii="Verdana" w:hAnsi="Verdana"/>
          <w:color w:val="4C4C4C"/>
          <w:sz w:val="18"/>
          <w:szCs w:val="18"/>
          <w:shd w:val="clear" w:color="auto" w:fill="FFFFFF"/>
        </w:rPr>
        <w:t xml:space="preserve"> Cohen, M., PhD., Kennedy, G., PhD., Reece, J., PhD., </w:t>
      </w:r>
      <w:proofErr w:type="spellStart"/>
      <w:r>
        <w:rPr>
          <w:rFonts w:ascii="Verdana" w:hAnsi="Verdana"/>
          <w:color w:val="4C4C4C"/>
          <w:sz w:val="18"/>
          <w:szCs w:val="18"/>
          <w:shd w:val="clear" w:color="auto" w:fill="FFFFFF"/>
        </w:rPr>
        <w:t>Cahan</w:t>
      </w:r>
      <w:proofErr w:type="spellEnd"/>
      <w:r>
        <w:rPr>
          <w:rFonts w:ascii="Verdana" w:hAnsi="Verdana"/>
          <w:color w:val="4C4C4C"/>
          <w:sz w:val="18"/>
          <w:szCs w:val="18"/>
          <w:shd w:val="clear" w:color="auto" w:fill="FFFFFF"/>
        </w:rPr>
        <w:t xml:space="preserve">, C., M.D., &amp; </w:t>
      </w:r>
      <w:proofErr w:type="spellStart"/>
      <w:r>
        <w:rPr>
          <w:rFonts w:ascii="Verdana" w:hAnsi="Verdana"/>
          <w:color w:val="4C4C4C"/>
          <w:sz w:val="18"/>
          <w:szCs w:val="18"/>
          <w:shd w:val="clear" w:color="auto" w:fill="FFFFFF"/>
        </w:rPr>
        <w:t>Baharav</w:t>
      </w:r>
      <w:proofErr w:type="spellEnd"/>
      <w:r>
        <w:rPr>
          <w:rFonts w:ascii="Verdana" w:hAnsi="Verdana"/>
          <w:color w:val="4C4C4C"/>
          <w:sz w:val="18"/>
          <w:szCs w:val="18"/>
          <w:shd w:val="clear" w:color="auto" w:fill="FFFFFF"/>
        </w:rPr>
        <w:t xml:space="preserve">, A., M.D. (2014). </w:t>
      </w:r>
      <w:proofErr w:type="gramStart"/>
      <w:r>
        <w:rPr>
          <w:rFonts w:ascii="Verdana" w:hAnsi="Verdana"/>
          <w:color w:val="4C4C4C"/>
          <w:sz w:val="18"/>
          <w:szCs w:val="18"/>
          <w:shd w:val="clear" w:color="auto" w:fill="FFFFFF"/>
        </w:rPr>
        <w:t>Yoga for improving sleep quality and quality of life for older adults.</w:t>
      </w:r>
      <w:proofErr w:type="gramEnd"/>
      <w:r>
        <w:rPr>
          <w:rStyle w:val="apple-converted-space"/>
          <w:rFonts w:ascii="Verdana" w:hAnsi="Verdana"/>
          <w:i/>
          <w:iCs/>
          <w:color w:val="4C4C4C"/>
          <w:sz w:val="18"/>
          <w:szCs w:val="18"/>
          <w:shd w:val="clear" w:color="auto" w:fill="FFFFFF"/>
        </w:rPr>
        <w:t> </w:t>
      </w:r>
      <w:r>
        <w:rPr>
          <w:rFonts w:ascii="Verdana" w:hAnsi="Verdana"/>
          <w:i/>
          <w:iCs/>
          <w:color w:val="4C4C4C"/>
          <w:sz w:val="18"/>
          <w:szCs w:val="18"/>
          <w:shd w:val="clear" w:color="auto" w:fill="FFFFFF"/>
        </w:rPr>
        <w:t>Alternative Therapies in Health and Medicine,</w:t>
      </w:r>
      <w:r>
        <w:rPr>
          <w:rStyle w:val="apple-converted-space"/>
          <w:rFonts w:ascii="Verdana" w:hAnsi="Verdana"/>
          <w:i/>
          <w:iCs/>
          <w:color w:val="4C4C4C"/>
          <w:sz w:val="18"/>
          <w:szCs w:val="18"/>
          <w:shd w:val="clear" w:color="auto" w:fill="FFFFFF"/>
        </w:rPr>
        <w:t> </w:t>
      </w:r>
      <w:r>
        <w:rPr>
          <w:rFonts w:ascii="Verdana" w:hAnsi="Verdana"/>
          <w:i/>
          <w:iCs/>
          <w:color w:val="4C4C4C"/>
          <w:sz w:val="18"/>
          <w:szCs w:val="18"/>
          <w:shd w:val="clear" w:color="auto" w:fill="FFFFFF"/>
        </w:rPr>
        <w:t>20</w:t>
      </w:r>
      <w:r>
        <w:rPr>
          <w:rFonts w:ascii="Verdana" w:hAnsi="Verdana"/>
          <w:color w:val="4C4C4C"/>
          <w:sz w:val="18"/>
          <w:szCs w:val="18"/>
          <w:shd w:val="clear" w:color="auto" w:fill="FFFFFF"/>
        </w:rPr>
        <w:t xml:space="preserve">(3), 37-46. Retrieved from </w:t>
      </w:r>
      <w:ins w:id="340" w:author="Merck &amp; Co., Inc." w:date="2014-11-26T05:48:00Z">
        <w:r w:rsidR="00D30437">
          <w:rPr>
            <w:rFonts w:ascii="Verdana" w:hAnsi="Verdana"/>
            <w:color w:val="4C4C4C"/>
            <w:sz w:val="18"/>
            <w:szCs w:val="18"/>
            <w:shd w:val="clear" w:color="auto" w:fill="FFFFFF"/>
          </w:rPr>
          <w:fldChar w:fldCharType="begin"/>
        </w:r>
        <w:r w:rsidR="00D30437">
          <w:rPr>
            <w:rFonts w:ascii="Verdana" w:hAnsi="Verdana"/>
            <w:color w:val="4C4C4C"/>
            <w:sz w:val="18"/>
            <w:szCs w:val="18"/>
            <w:shd w:val="clear" w:color="auto" w:fill="FFFFFF"/>
          </w:rPr>
          <w:instrText xml:space="preserve"> HYPERLINK "</w:instrText>
        </w:r>
      </w:ins>
      <w:r w:rsidR="00D30437">
        <w:rPr>
          <w:rFonts w:ascii="Verdana" w:hAnsi="Verdana"/>
          <w:color w:val="4C4C4C"/>
          <w:sz w:val="18"/>
          <w:szCs w:val="18"/>
          <w:shd w:val="clear" w:color="auto" w:fill="FFFFFF"/>
        </w:rPr>
        <w:instrText>http://search.proquest.com/docview/1552463015?accountid=13158</w:instrText>
      </w:r>
      <w:ins w:id="341" w:author="Merck &amp; Co., Inc." w:date="2014-11-26T05:48:00Z">
        <w:r w:rsidR="00D30437">
          <w:rPr>
            <w:rFonts w:ascii="Verdana" w:hAnsi="Verdana"/>
            <w:color w:val="4C4C4C"/>
            <w:sz w:val="18"/>
            <w:szCs w:val="18"/>
            <w:shd w:val="clear" w:color="auto" w:fill="FFFFFF"/>
          </w:rPr>
          <w:instrText xml:space="preserve">" </w:instrText>
        </w:r>
        <w:r w:rsidR="00D30437">
          <w:rPr>
            <w:rFonts w:ascii="Verdana" w:hAnsi="Verdana"/>
            <w:color w:val="4C4C4C"/>
            <w:sz w:val="18"/>
            <w:szCs w:val="18"/>
            <w:shd w:val="clear" w:color="auto" w:fill="FFFFFF"/>
          </w:rPr>
          <w:fldChar w:fldCharType="separate"/>
        </w:r>
      </w:ins>
      <w:r w:rsidR="00D30437" w:rsidRPr="005B6030">
        <w:rPr>
          <w:rStyle w:val="Hyperlink"/>
          <w:rFonts w:ascii="Verdana" w:hAnsi="Verdana"/>
          <w:sz w:val="18"/>
          <w:szCs w:val="18"/>
          <w:shd w:val="clear" w:color="auto" w:fill="FFFFFF"/>
        </w:rPr>
        <w:t>http://search.proquest.com/docview/1552463015?accountid=13158</w:t>
      </w:r>
      <w:ins w:id="342" w:author="Merck &amp; Co., Inc." w:date="2014-11-26T05:48:00Z">
        <w:r w:rsidR="00D30437">
          <w:rPr>
            <w:rFonts w:ascii="Verdana" w:hAnsi="Verdana"/>
            <w:color w:val="4C4C4C"/>
            <w:sz w:val="18"/>
            <w:szCs w:val="18"/>
            <w:shd w:val="clear" w:color="auto" w:fill="FFFFFF"/>
          </w:rPr>
          <w:fldChar w:fldCharType="end"/>
        </w:r>
      </w:ins>
    </w:p>
    <w:p w:rsidR="00D30437" w:rsidRDefault="00D30437">
      <w:pPr>
        <w:rPr>
          <w:ins w:id="343" w:author="Merck &amp; Co., Inc." w:date="2014-11-26T05:48:00Z"/>
          <w:rFonts w:ascii="Verdana" w:hAnsi="Verdana"/>
          <w:color w:val="4C4C4C"/>
          <w:sz w:val="18"/>
          <w:szCs w:val="18"/>
          <w:shd w:val="clear" w:color="auto" w:fill="FFFFFF"/>
        </w:rPr>
      </w:pPr>
    </w:p>
    <w:p w:rsidR="00D30437" w:rsidRDefault="00D30437" w:rsidP="00D30437">
      <w:pPr>
        <w:rPr>
          <w:ins w:id="344" w:author="Merck &amp; Co., Inc." w:date="2014-11-26T05:48:00Z"/>
          <w:rFonts w:ascii="Times New Roman" w:hAnsi="Times New Roman" w:cs="Times New Roman"/>
          <w:sz w:val="24"/>
          <w:szCs w:val="24"/>
          <w:shd w:val="clear" w:color="auto" w:fill="FFFFFF"/>
        </w:rPr>
      </w:pPr>
      <w:ins w:id="345" w:author="Merck &amp; Co., Inc." w:date="2014-11-26T05:49:00Z">
        <w:r>
          <w:rPr>
            <w:rFonts w:ascii="Times New Roman" w:hAnsi="Times New Roman" w:cs="Times New Roman"/>
            <w:sz w:val="24"/>
            <w:szCs w:val="24"/>
            <w:shd w:val="clear" w:color="auto" w:fill="FFFFFF"/>
          </w:rPr>
          <w:t>Additional reference:</w:t>
        </w:r>
      </w:ins>
    </w:p>
    <w:p w:rsidR="00D30437" w:rsidRDefault="00D30437" w:rsidP="00D30437">
      <w:ins w:id="346" w:author="Merck &amp; Co., Inc." w:date="2014-11-26T05:48:00Z">
        <w:r w:rsidRPr="00D30437">
          <w:rPr>
            <w:rFonts w:ascii="Times New Roman" w:hAnsi="Times New Roman" w:cs="Times New Roman"/>
            <w:sz w:val="24"/>
            <w:szCs w:val="24"/>
            <w:shd w:val="clear" w:color="auto" w:fill="FFFFFF"/>
          </w:rPr>
          <w:t>http://obssr.od.nih.gov/scientific_areas/methodology/mixed_methods_research/section2.aspx</w:t>
        </w:r>
      </w:ins>
    </w:p>
    <w:sectPr w:rsidR="00D30437" w:rsidSect="003E6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DA7"/>
    <w:rsid w:val="00011912"/>
    <w:rsid w:val="00024CCB"/>
    <w:rsid w:val="00046141"/>
    <w:rsid w:val="000753D2"/>
    <w:rsid w:val="00080052"/>
    <w:rsid w:val="000B3AA6"/>
    <w:rsid w:val="000C31AF"/>
    <w:rsid w:val="000E4CC4"/>
    <w:rsid w:val="000E4DC5"/>
    <w:rsid w:val="000F6D31"/>
    <w:rsid w:val="00102EBD"/>
    <w:rsid w:val="00114673"/>
    <w:rsid w:val="001324E0"/>
    <w:rsid w:val="00134EA8"/>
    <w:rsid w:val="0015330D"/>
    <w:rsid w:val="00172FC5"/>
    <w:rsid w:val="001A149A"/>
    <w:rsid w:val="001A3D83"/>
    <w:rsid w:val="00240009"/>
    <w:rsid w:val="00240D98"/>
    <w:rsid w:val="0024562F"/>
    <w:rsid w:val="002566ED"/>
    <w:rsid w:val="00275F0F"/>
    <w:rsid w:val="00283463"/>
    <w:rsid w:val="002B135D"/>
    <w:rsid w:val="002B630C"/>
    <w:rsid w:val="002E23A6"/>
    <w:rsid w:val="002E7247"/>
    <w:rsid w:val="002F2519"/>
    <w:rsid w:val="003418D7"/>
    <w:rsid w:val="003517BB"/>
    <w:rsid w:val="00393C74"/>
    <w:rsid w:val="003C07A3"/>
    <w:rsid w:val="003D4F14"/>
    <w:rsid w:val="003E51A0"/>
    <w:rsid w:val="003E68B4"/>
    <w:rsid w:val="00405B99"/>
    <w:rsid w:val="00414C5E"/>
    <w:rsid w:val="004347E3"/>
    <w:rsid w:val="00435105"/>
    <w:rsid w:val="00460D99"/>
    <w:rsid w:val="0049667D"/>
    <w:rsid w:val="004B2852"/>
    <w:rsid w:val="00521A85"/>
    <w:rsid w:val="0054451C"/>
    <w:rsid w:val="005E51A7"/>
    <w:rsid w:val="00625835"/>
    <w:rsid w:val="006548B1"/>
    <w:rsid w:val="006977F0"/>
    <w:rsid w:val="006A3C14"/>
    <w:rsid w:val="006C2B3A"/>
    <w:rsid w:val="006E184C"/>
    <w:rsid w:val="006E33E7"/>
    <w:rsid w:val="006E5A19"/>
    <w:rsid w:val="006F0EFE"/>
    <w:rsid w:val="006F62B6"/>
    <w:rsid w:val="006F6F9B"/>
    <w:rsid w:val="007655C3"/>
    <w:rsid w:val="00767FE4"/>
    <w:rsid w:val="00776678"/>
    <w:rsid w:val="007C4DCA"/>
    <w:rsid w:val="007F7414"/>
    <w:rsid w:val="008045D6"/>
    <w:rsid w:val="008068D2"/>
    <w:rsid w:val="00860EA0"/>
    <w:rsid w:val="00880D33"/>
    <w:rsid w:val="0088798D"/>
    <w:rsid w:val="008955E0"/>
    <w:rsid w:val="008A0852"/>
    <w:rsid w:val="008A169A"/>
    <w:rsid w:val="008B55FA"/>
    <w:rsid w:val="008B6EA1"/>
    <w:rsid w:val="008C528F"/>
    <w:rsid w:val="008D6D9F"/>
    <w:rsid w:val="008E3CB9"/>
    <w:rsid w:val="008E6B3B"/>
    <w:rsid w:val="0090067A"/>
    <w:rsid w:val="0090257A"/>
    <w:rsid w:val="00913B2A"/>
    <w:rsid w:val="00940995"/>
    <w:rsid w:val="00946CB7"/>
    <w:rsid w:val="00961ABD"/>
    <w:rsid w:val="00992ABD"/>
    <w:rsid w:val="009B35F8"/>
    <w:rsid w:val="009D1C25"/>
    <w:rsid w:val="009F4E95"/>
    <w:rsid w:val="00A13C48"/>
    <w:rsid w:val="00A161A3"/>
    <w:rsid w:val="00A34327"/>
    <w:rsid w:val="00A964BB"/>
    <w:rsid w:val="00AC5774"/>
    <w:rsid w:val="00B027D8"/>
    <w:rsid w:val="00B12557"/>
    <w:rsid w:val="00B34E29"/>
    <w:rsid w:val="00B40711"/>
    <w:rsid w:val="00B53661"/>
    <w:rsid w:val="00B64C4D"/>
    <w:rsid w:val="00B96F86"/>
    <w:rsid w:val="00BD6B85"/>
    <w:rsid w:val="00BE27CD"/>
    <w:rsid w:val="00C01D43"/>
    <w:rsid w:val="00C03716"/>
    <w:rsid w:val="00C12DA7"/>
    <w:rsid w:val="00C91057"/>
    <w:rsid w:val="00C92875"/>
    <w:rsid w:val="00C9779F"/>
    <w:rsid w:val="00CA7B7B"/>
    <w:rsid w:val="00CB72D5"/>
    <w:rsid w:val="00CC3CEB"/>
    <w:rsid w:val="00CC3F5C"/>
    <w:rsid w:val="00CD3088"/>
    <w:rsid w:val="00CF0E0C"/>
    <w:rsid w:val="00D00955"/>
    <w:rsid w:val="00D26AC6"/>
    <w:rsid w:val="00D30437"/>
    <w:rsid w:val="00D45384"/>
    <w:rsid w:val="00D870FC"/>
    <w:rsid w:val="00DA6994"/>
    <w:rsid w:val="00DB1A59"/>
    <w:rsid w:val="00DC6C31"/>
    <w:rsid w:val="00DD6145"/>
    <w:rsid w:val="00DF0322"/>
    <w:rsid w:val="00DF4098"/>
    <w:rsid w:val="00E1761D"/>
    <w:rsid w:val="00E460B6"/>
    <w:rsid w:val="00E55926"/>
    <w:rsid w:val="00EA5FA4"/>
    <w:rsid w:val="00EB4247"/>
    <w:rsid w:val="00EF791C"/>
    <w:rsid w:val="00F2628E"/>
    <w:rsid w:val="00F95D2B"/>
    <w:rsid w:val="00FB4CF5"/>
    <w:rsid w:val="00FC34A9"/>
    <w:rsid w:val="00FD43A3"/>
    <w:rsid w:val="00FF4A8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2DA7"/>
  </w:style>
  <w:style w:type="paragraph" w:styleId="BalloonText">
    <w:name w:val="Balloon Text"/>
    <w:basedOn w:val="Normal"/>
    <w:link w:val="BalloonTextChar"/>
    <w:uiPriority w:val="99"/>
    <w:semiHidden/>
    <w:unhideWhenUsed/>
    <w:rsid w:val="009F4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E95"/>
    <w:rPr>
      <w:rFonts w:ascii="Tahoma" w:hAnsi="Tahoma" w:cs="Tahoma"/>
      <w:sz w:val="16"/>
      <w:szCs w:val="16"/>
    </w:rPr>
  </w:style>
  <w:style w:type="character" w:styleId="Hyperlink">
    <w:name w:val="Hyperlink"/>
    <w:basedOn w:val="DefaultParagraphFont"/>
    <w:uiPriority w:val="99"/>
    <w:unhideWhenUsed/>
    <w:rsid w:val="00D304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2DA7"/>
  </w:style>
  <w:style w:type="paragraph" w:styleId="BalloonText">
    <w:name w:val="Balloon Text"/>
    <w:basedOn w:val="Normal"/>
    <w:link w:val="BalloonTextChar"/>
    <w:uiPriority w:val="99"/>
    <w:semiHidden/>
    <w:unhideWhenUsed/>
    <w:rsid w:val="009F4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E95"/>
    <w:rPr>
      <w:rFonts w:ascii="Tahoma" w:hAnsi="Tahoma" w:cs="Tahoma"/>
      <w:sz w:val="16"/>
      <w:szCs w:val="16"/>
    </w:rPr>
  </w:style>
  <w:style w:type="character" w:styleId="Hyperlink">
    <w:name w:val="Hyperlink"/>
    <w:basedOn w:val="DefaultParagraphFont"/>
    <w:uiPriority w:val="99"/>
    <w:unhideWhenUsed/>
    <w:rsid w:val="00D304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0055B9-2314-41F1-ACAF-BDBCDD455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11</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19781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Home_1</dc:creator>
  <cp:lastModifiedBy>Merck &amp; Co., Inc.</cp:lastModifiedBy>
  <cp:revision>19</cp:revision>
  <dcterms:created xsi:type="dcterms:W3CDTF">2014-11-25T13:04:00Z</dcterms:created>
  <dcterms:modified xsi:type="dcterms:W3CDTF">2014-11-26T10:49:00Z</dcterms:modified>
</cp:coreProperties>
</file>