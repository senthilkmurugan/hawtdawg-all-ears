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9505F1" w:rsidRDefault="009505F1" w:rsidP="005576D4">
      <w:pPr>
        <w:pStyle w:val="NormalWeb"/>
        <w:shd w:val="clear" w:color="auto" w:fill="FFFFFF"/>
        <w:spacing w:before="0" w:beforeAutospacing="0" w:after="375" w:afterAutospacing="0"/>
        <w:jc w:val="center"/>
        <w:textAlignment w:val="baseline"/>
      </w:pPr>
    </w:p>
    <w:p w:rsidR="009505F1" w:rsidRDefault="009505F1" w:rsidP="005576D4">
      <w:pPr>
        <w:pStyle w:val="NormalWeb"/>
        <w:shd w:val="clear" w:color="auto" w:fill="FFFFFF"/>
        <w:spacing w:before="0" w:beforeAutospacing="0" w:after="375" w:afterAutospacing="0"/>
        <w:jc w:val="center"/>
        <w:textAlignment w:val="baseline"/>
      </w:pPr>
    </w:p>
    <w:p w:rsidR="009505F1" w:rsidRDefault="009505F1" w:rsidP="005576D4">
      <w:pPr>
        <w:pStyle w:val="NormalWeb"/>
        <w:shd w:val="clear" w:color="auto" w:fill="FFFFFF"/>
        <w:spacing w:before="0" w:beforeAutospacing="0" w:after="375" w:afterAutospacing="0"/>
        <w:jc w:val="center"/>
        <w:textAlignment w:val="baseline"/>
      </w:pPr>
    </w:p>
    <w:p w:rsidR="005576D4" w:rsidRDefault="009505F1" w:rsidP="005576D4">
      <w:pPr>
        <w:pStyle w:val="NormalWeb"/>
        <w:shd w:val="clear" w:color="auto" w:fill="FFFFFF"/>
        <w:spacing w:before="0" w:beforeAutospacing="0" w:after="375" w:afterAutospacing="0"/>
        <w:jc w:val="center"/>
        <w:textAlignment w:val="baseline"/>
      </w:pPr>
      <w:r>
        <w:t>Article Summary/Response</w:t>
      </w:r>
    </w:p>
    <w:p w:rsidR="005576D4" w:rsidRDefault="005576D4" w:rsidP="005576D4">
      <w:pPr>
        <w:pStyle w:val="NormalWeb"/>
        <w:shd w:val="clear" w:color="auto" w:fill="FFFFFF"/>
        <w:spacing w:before="0" w:beforeAutospacing="0" w:after="375" w:afterAutospacing="0"/>
        <w:jc w:val="center"/>
        <w:textAlignment w:val="baseline"/>
      </w:pPr>
      <w:proofErr w:type="spellStart"/>
      <w:r>
        <w:t>Ramya</w:t>
      </w:r>
      <w:proofErr w:type="spellEnd"/>
      <w:r>
        <w:t xml:space="preserve"> </w:t>
      </w:r>
      <w:proofErr w:type="spellStart"/>
      <w:r>
        <w:t>Balaram</w:t>
      </w:r>
      <w:proofErr w:type="spellEnd"/>
      <w:r>
        <w:t>, RN</w:t>
      </w:r>
    </w:p>
    <w:p w:rsidR="005576D4" w:rsidRDefault="005576D4" w:rsidP="005576D4">
      <w:pPr>
        <w:pStyle w:val="NormalWeb"/>
        <w:shd w:val="clear" w:color="auto" w:fill="FFFFFF"/>
        <w:spacing w:before="0" w:beforeAutospacing="0" w:after="375" w:afterAutospacing="0"/>
        <w:jc w:val="center"/>
        <w:textAlignment w:val="baseline"/>
      </w:pPr>
      <w:r>
        <w:t>Penn State University</w:t>
      </w:r>
    </w:p>
    <w:p w:rsidR="005576D4" w:rsidRDefault="005576D4" w:rsidP="005576D4">
      <w:pPr>
        <w:spacing w:line="480" w:lineRule="auto"/>
        <w:jc w:val="center"/>
        <w:rPr>
          <w:rFonts w:ascii="Times New Roman" w:hAnsi="Times New Roman" w:cs="Times New Roman"/>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9505F1" w:rsidP="009505F1">
      <w:pPr>
        <w:spacing w:line="480" w:lineRule="auto"/>
        <w:jc w:val="center"/>
        <w:rPr>
          <w:rFonts w:ascii="Times New Roman" w:hAnsi="Times New Roman" w:cs="Times New Roman"/>
          <w:sz w:val="24"/>
          <w:szCs w:val="24"/>
        </w:rPr>
      </w:pPr>
      <w:r w:rsidRPr="009505F1">
        <w:rPr>
          <w:rFonts w:ascii="Times New Roman" w:hAnsi="Times New Roman" w:cs="Times New Roman"/>
          <w:sz w:val="24"/>
          <w:szCs w:val="24"/>
        </w:rPr>
        <w:lastRenderedPageBreak/>
        <w:t>Abstract</w:t>
      </w:r>
    </w:p>
    <w:p w:rsidR="001974E0" w:rsidRPr="001974E0" w:rsidRDefault="001974E0" w:rsidP="001974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paper includes a brief summary and response to the following articles: First, </w:t>
      </w:r>
      <w:r w:rsidRPr="001974E0">
        <w:rPr>
          <w:rFonts w:ascii="Times New Roman" w:hAnsi="Times New Roman" w:cs="Times New Roman"/>
          <w:sz w:val="24"/>
          <w:szCs w:val="24"/>
        </w:rPr>
        <w:t>RN-BSN completion program: Equipping nurses for the future</w:t>
      </w:r>
      <w:r>
        <w:rPr>
          <w:rFonts w:ascii="Times New Roman" w:hAnsi="Times New Roman" w:cs="Times New Roman"/>
          <w:sz w:val="24"/>
          <w:szCs w:val="24"/>
        </w:rPr>
        <w:t xml:space="preserve">. Second, </w:t>
      </w:r>
      <w:r w:rsidRPr="001974E0">
        <w:rPr>
          <w:rFonts w:ascii="Times New Roman" w:hAnsi="Times New Roman" w:cs="Times New Roman"/>
          <w:sz w:val="24"/>
          <w:szCs w:val="24"/>
        </w:rPr>
        <w:t xml:space="preserve">Using coaching to create empowered nursing leadership to change </w:t>
      </w:r>
      <w:del w:id="0" w:author="Merck &amp; Co., Inc." w:date="2014-11-25T06:58:00Z">
        <w:r w:rsidRPr="001974E0" w:rsidDel="002C7042">
          <w:rPr>
            <w:rFonts w:ascii="Times New Roman" w:hAnsi="Times New Roman" w:cs="Times New Roman"/>
            <w:sz w:val="24"/>
            <w:szCs w:val="24"/>
          </w:rPr>
          <w:delText>live</w:delText>
        </w:r>
      </w:del>
      <w:ins w:id="1" w:author="Merck &amp; Co., Inc." w:date="2014-11-25T06:58:00Z">
        <w:r w:rsidR="002C7042">
          <w:rPr>
            <w:rFonts w:ascii="Times New Roman" w:hAnsi="Times New Roman" w:cs="Times New Roman"/>
            <w:sz w:val="24"/>
            <w:szCs w:val="24"/>
          </w:rPr>
          <w:t xml:space="preserve"> life</w:t>
        </w:r>
      </w:ins>
      <w:ins w:id="2" w:author="Merck &amp; Co., Inc." w:date="2014-11-25T07:30:00Z">
        <w:r w:rsidR="003D3847">
          <w:rPr>
            <w:rFonts w:ascii="Times New Roman" w:hAnsi="Times New Roman" w:cs="Times New Roman"/>
            <w:sz w:val="24"/>
            <w:szCs w:val="24"/>
          </w:rPr>
          <w:t xml:space="preserve"> (??)</w:t>
        </w:r>
      </w:ins>
      <w:r>
        <w:rPr>
          <w:rFonts w:ascii="Times New Roman" w:hAnsi="Times New Roman" w:cs="Times New Roman"/>
          <w:sz w:val="24"/>
          <w:szCs w:val="24"/>
        </w:rPr>
        <w:t xml:space="preserve"> and third, </w:t>
      </w:r>
      <w:r w:rsidRPr="001974E0">
        <w:rPr>
          <w:rFonts w:ascii="Times New Roman" w:hAnsi="Times New Roman" w:cs="Times New Roman"/>
          <w:sz w:val="24"/>
          <w:szCs w:val="24"/>
        </w:rPr>
        <w:t>Strategies necessary for moral courage</w:t>
      </w:r>
      <w:r>
        <w:rPr>
          <w:rFonts w:ascii="Times New Roman" w:hAnsi="Times New Roman" w:cs="Times New Roman"/>
          <w:sz w:val="24"/>
          <w:szCs w:val="24"/>
        </w:rPr>
        <w:t xml:space="preserve">. </w:t>
      </w:r>
      <w:del w:id="3" w:author="Merck &amp; Co., Inc." w:date="2014-11-25T07:01:00Z">
        <w:r w:rsidDel="002C7042">
          <w:rPr>
            <w:rFonts w:ascii="Times New Roman" w:hAnsi="Times New Roman" w:cs="Times New Roman"/>
            <w:sz w:val="24"/>
            <w:szCs w:val="24"/>
          </w:rPr>
          <w:delText xml:space="preserve">All </w:delText>
        </w:r>
      </w:del>
      <w:del w:id="4" w:author="Merck &amp; Co., Inc." w:date="2014-11-25T06:59:00Z">
        <w:r w:rsidDel="002C7042">
          <w:rPr>
            <w:rFonts w:ascii="Times New Roman" w:hAnsi="Times New Roman" w:cs="Times New Roman"/>
            <w:sz w:val="24"/>
            <w:szCs w:val="24"/>
          </w:rPr>
          <w:delText>the</w:delText>
        </w:r>
      </w:del>
      <w:del w:id="5" w:author="Merck &amp; Co., Inc." w:date="2014-11-25T07:01:00Z">
        <w:r w:rsidDel="002C7042">
          <w:rPr>
            <w:rFonts w:ascii="Times New Roman" w:hAnsi="Times New Roman" w:cs="Times New Roman"/>
            <w:sz w:val="24"/>
            <w:szCs w:val="24"/>
          </w:rPr>
          <w:delText xml:space="preserve"> three</w:delText>
        </w:r>
      </w:del>
      <w:ins w:id="6" w:author="Merck &amp; Co., Inc." w:date="2014-11-25T07:01:00Z">
        <w:r w:rsidR="002C7042">
          <w:rPr>
            <w:rFonts w:ascii="Times New Roman" w:hAnsi="Times New Roman" w:cs="Times New Roman"/>
            <w:sz w:val="24"/>
            <w:szCs w:val="24"/>
          </w:rPr>
          <w:t xml:space="preserve"> These</w:t>
        </w:r>
      </w:ins>
      <w:r>
        <w:rPr>
          <w:rFonts w:ascii="Times New Roman" w:hAnsi="Times New Roman" w:cs="Times New Roman"/>
          <w:sz w:val="24"/>
          <w:szCs w:val="24"/>
        </w:rPr>
        <w:t xml:space="preserve"> </w:t>
      </w:r>
      <w:r w:rsidR="00A356E0">
        <w:rPr>
          <w:rFonts w:ascii="Times New Roman" w:hAnsi="Times New Roman" w:cs="Times New Roman"/>
          <w:sz w:val="24"/>
          <w:szCs w:val="24"/>
        </w:rPr>
        <w:t>articles</w:t>
      </w:r>
      <w:r>
        <w:rPr>
          <w:rFonts w:ascii="Times New Roman" w:hAnsi="Times New Roman" w:cs="Times New Roman"/>
          <w:sz w:val="24"/>
          <w:szCs w:val="24"/>
        </w:rPr>
        <w:t xml:space="preserve"> emphasizes </w:t>
      </w:r>
      <w:del w:id="7" w:author="Merck &amp; Co., Inc." w:date="2014-11-25T07:00:00Z">
        <w:r w:rsidDel="002C7042">
          <w:rPr>
            <w:rFonts w:ascii="Times New Roman" w:hAnsi="Times New Roman" w:cs="Times New Roman"/>
            <w:sz w:val="24"/>
            <w:szCs w:val="24"/>
          </w:rPr>
          <w:delText>on the</w:delText>
        </w:r>
      </w:del>
      <w:r>
        <w:rPr>
          <w:rFonts w:ascii="Times New Roman" w:hAnsi="Times New Roman" w:cs="Times New Roman"/>
          <w:sz w:val="24"/>
          <w:szCs w:val="24"/>
        </w:rPr>
        <w:t xml:space="preserve"> qualities required for the nurses to become </w:t>
      </w:r>
      <w:ins w:id="8" w:author="Merck &amp; Co., Inc." w:date="2014-11-25T07:01:00Z">
        <w:r w:rsidR="002C7042">
          <w:rPr>
            <w:rFonts w:ascii="Times New Roman" w:hAnsi="Times New Roman" w:cs="Times New Roman"/>
            <w:sz w:val="24"/>
            <w:szCs w:val="24"/>
          </w:rPr>
          <w:t xml:space="preserve">a </w:t>
        </w:r>
      </w:ins>
      <w:r>
        <w:rPr>
          <w:rFonts w:ascii="Times New Roman" w:hAnsi="Times New Roman" w:cs="Times New Roman"/>
          <w:sz w:val="24"/>
          <w:szCs w:val="24"/>
        </w:rPr>
        <w:t>competent worker, tremendous leader and ethical</w:t>
      </w:r>
      <w:ins w:id="9" w:author="Merck &amp; Co., Inc." w:date="2014-11-25T07:00:00Z">
        <w:r w:rsidR="002C7042">
          <w:rPr>
            <w:rFonts w:ascii="Times New Roman" w:hAnsi="Times New Roman" w:cs="Times New Roman"/>
            <w:sz w:val="24"/>
            <w:szCs w:val="24"/>
          </w:rPr>
          <w:t>ly</w:t>
        </w:r>
      </w:ins>
      <w:r>
        <w:rPr>
          <w:rFonts w:ascii="Times New Roman" w:hAnsi="Times New Roman" w:cs="Times New Roman"/>
          <w:sz w:val="24"/>
          <w:szCs w:val="24"/>
        </w:rPr>
        <w:t xml:space="preserve"> strong respectively.</w:t>
      </w:r>
      <w:r w:rsidR="00A356E0">
        <w:rPr>
          <w:rFonts w:ascii="Times New Roman" w:hAnsi="Times New Roman" w:cs="Times New Roman"/>
          <w:sz w:val="24"/>
          <w:szCs w:val="24"/>
        </w:rPr>
        <w:t xml:space="preserve"> The first article concentrates on the importance for the nurses to complete their bachelorette degree, the importance of a standardized curriculum and its implication in providing a better care to the patients and the community. The second article </w:t>
      </w:r>
      <w:ins w:id="10" w:author="Merck &amp; Co., Inc." w:date="2014-11-25T07:04:00Z">
        <w:r w:rsidR="002C7042">
          <w:rPr>
            <w:rFonts w:ascii="Times New Roman" w:hAnsi="Times New Roman" w:cs="Times New Roman"/>
            <w:sz w:val="24"/>
            <w:szCs w:val="24"/>
          </w:rPr>
          <w:t xml:space="preserve">focuses on the </w:t>
        </w:r>
      </w:ins>
      <w:del w:id="11" w:author="Merck &amp; Co., Inc." w:date="2014-11-25T07:04:00Z">
        <w:r w:rsidR="00A356E0" w:rsidDel="002C7042">
          <w:rPr>
            <w:rFonts w:ascii="Times New Roman" w:hAnsi="Times New Roman" w:cs="Times New Roman"/>
            <w:sz w:val="24"/>
            <w:szCs w:val="24"/>
          </w:rPr>
          <w:delText>concentrates in the</w:delText>
        </w:r>
      </w:del>
      <w:r w:rsidR="00A356E0">
        <w:rPr>
          <w:rFonts w:ascii="Times New Roman" w:hAnsi="Times New Roman" w:cs="Times New Roman"/>
          <w:sz w:val="24"/>
          <w:szCs w:val="24"/>
        </w:rPr>
        <w:t xml:space="preserve"> need for coaching to make nurse</w:t>
      </w:r>
      <w:ins w:id="12" w:author="Merck &amp; Co., Inc." w:date="2014-11-25T07:05:00Z">
        <w:r w:rsidR="002208B5">
          <w:rPr>
            <w:rFonts w:ascii="Times New Roman" w:hAnsi="Times New Roman" w:cs="Times New Roman"/>
            <w:sz w:val="24"/>
            <w:szCs w:val="24"/>
          </w:rPr>
          <w:t xml:space="preserve">s as </w:t>
        </w:r>
      </w:ins>
      <w:del w:id="13" w:author="Merck &amp; Co., Inc." w:date="2014-11-25T07:05:00Z">
        <w:r w:rsidR="001700B9" w:rsidDel="002C7042">
          <w:rPr>
            <w:rFonts w:ascii="Times New Roman" w:hAnsi="Times New Roman" w:cs="Times New Roman"/>
            <w:sz w:val="24"/>
            <w:szCs w:val="24"/>
          </w:rPr>
          <w:delText xml:space="preserve"> </w:delText>
        </w:r>
      </w:del>
      <w:r w:rsidR="001700B9">
        <w:rPr>
          <w:rFonts w:ascii="Times New Roman" w:hAnsi="Times New Roman" w:cs="Times New Roman"/>
          <w:sz w:val="24"/>
          <w:szCs w:val="24"/>
        </w:rPr>
        <w:t>better</w:t>
      </w:r>
      <w:r w:rsidR="00A356E0">
        <w:rPr>
          <w:rFonts w:ascii="Times New Roman" w:hAnsi="Times New Roman" w:cs="Times New Roman"/>
          <w:sz w:val="24"/>
          <w:szCs w:val="24"/>
        </w:rPr>
        <w:t xml:space="preserve"> leaders. It ex</w:t>
      </w:r>
      <w:ins w:id="14" w:author="Merck &amp; Co., Inc." w:date="2014-11-25T07:07:00Z">
        <w:r w:rsidR="002208B5">
          <w:rPr>
            <w:rFonts w:ascii="Times New Roman" w:hAnsi="Times New Roman" w:cs="Times New Roman"/>
            <w:sz w:val="24"/>
            <w:szCs w:val="24"/>
          </w:rPr>
          <w:t>plains</w:t>
        </w:r>
      </w:ins>
      <w:del w:id="15" w:author="Merck &amp; Co., Inc." w:date="2014-11-25T07:07:00Z">
        <w:r w:rsidR="00A356E0" w:rsidDel="002208B5">
          <w:rPr>
            <w:rFonts w:ascii="Times New Roman" w:hAnsi="Times New Roman" w:cs="Times New Roman"/>
            <w:sz w:val="24"/>
            <w:szCs w:val="24"/>
          </w:rPr>
          <w:delText>emplifies</w:delText>
        </w:r>
      </w:del>
      <w:r w:rsidR="00A356E0">
        <w:rPr>
          <w:rFonts w:ascii="Times New Roman" w:hAnsi="Times New Roman" w:cs="Times New Roman"/>
          <w:sz w:val="24"/>
          <w:szCs w:val="24"/>
        </w:rPr>
        <w:t xml:space="preserve"> that in</w:t>
      </w:r>
      <w:r w:rsidR="00FA4A58">
        <w:rPr>
          <w:rFonts w:ascii="Times New Roman" w:hAnsi="Times New Roman" w:cs="Times New Roman"/>
          <w:sz w:val="24"/>
          <w:szCs w:val="24"/>
        </w:rPr>
        <w:t xml:space="preserve"> </w:t>
      </w:r>
      <w:r w:rsidR="00A356E0">
        <w:rPr>
          <w:rFonts w:ascii="Times New Roman" w:hAnsi="Times New Roman" w:cs="Times New Roman"/>
          <w:sz w:val="24"/>
          <w:szCs w:val="24"/>
        </w:rPr>
        <w:t xml:space="preserve">order for the nurses to be better leaders they must </w:t>
      </w:r>
      <w:r w:rsidR="00FA4A58">
        <w:rPr>
          <w:rFonts w:ascii="Times New Roman" w:hAnsi="Times New Roman" w:cs="Times New Roman"/>
          <w:sz w:val="24"/>
          <w:szCs w:val="24"/>
        </w:rPr>
        <w:t xml:space="preserve">be accountable for their own actions and be an active listener. The third article concentrates on the strategies for the nurses to become ethically strong. It focuses on </w:t>
      </w:r>
      <w:del w:id="16" w:author="Merck &amp; Co., Inc." w:date="2014-11-25T07:07:00Z">
        <w:r w:rsidR="00FA4A58" w:rsidDel="002208B5">
          <w:rPr>
            <w:rFonts w:ascii="Times New Roman" w:hAnsi="Times New Roman" w:cs="Times New Roman"/>
            <w:sz w:val="24"/>
            <w:szCs w:val="24"/>
          </w:rPr>
          <w:delText>the</w:delText>
        </w:r>
      </w:del>
      <w:r w:rsidR="00FA4A58">
        <w:rPr>
          <w:rFonts w:ascii="Times New Roman" w:hAnsi="Times New Roman" w:cs="Times New Roman"/>
          <w:sz w:val="24"/>
          <w:szCs w:val="24"/>
        </w:rPr>
        <w:t xml:space="preserve"> four strategies</w:t>
      </w:r>
      <w:r w:rsidR="001700B9">
        <w:rPr>
          <w:rFonts w:ascii="Times New Roman" w:hAnsi="Times New Roman" w:cs="Times New Roman"/>
          <w:sz w:val="24"/>
          <w:szCs w:val="24"/>
        </w:rPr>
        <w:t xml:space="preserve"> such as </w:t>
      </w:r>
      <w:r w:rsidR="00FA4A58">
        <w:rPr>
          <w:rFonts w:ascii="Times New Roman" w:hAnsi="Times New Roman" w:cs="Times New Roman"/>
          <w:sz w:val="24"/>
          <w:szCs w:val="24"/>
        </w:rPr>
        <w:t>courage, obligations, danger management and assertive expression of thought</w:t>
      </w:r>
      <w:ins w:id="17" w:author="Merck &amp; Co., Inc." w:date="2014-11-25T07:07:00Z">
        <w:r w:rsidR="002208B5">
          <w:rPr>
            <w:rFonts w:ascii="Times New Roman" w:hAnsi="Times New Roman" w:cs="Times New Roman"/>
            <w:sz w:val="24"/>
            <w:szCs w:val="24"/>
          </w:rPr>
          <w:t>s</w:t>
        </w:r>
      </w:ins>
      <w:r w:rsidR="00FA4A58">
        <w:rPr>
          <w:rFonts w:ascii="Times New Roman" w:hAnsi="Times New Roman" w:cs="Times New Roman"/>
          <w:sz w:val="24"/>
          <w:szCs w:val="24"/>
        </w:rPr>
        <w:t xml:space="preserve"> to make nurses morally skilled and component. Overall the</w:t>
      </w:r>
      <w:ins w:id="18" w:author="Merck &amp; Co., Inc." w:date="2014-11-25T07:08:00Z">
        <w:r w:rsidR="002208B5">
          <w:rPr>
            <w:rFonts w:ascii="Times New Roman" w:hAnsi="Times New Roman" w:cs="Times New Roman"/>
            <w:sz w:val="24"/>
            <w:szCs w:val="24"/>
          </w:rPr>
          <w:t>se</w:t>
        </w:r>
      </w:ins>
      <w:r w:rsidR="00FA4A58">
        <w:rPr>
          <w:rFonts w:ascii="Times New Roman" w:hAnsi="Times New Roman" w:cs="Times New Roman"/>
          <w:sz w:val="24"/>
          <w:szCs w:val="24"/>
        </w:rPr>
        <w:t xml:space="preserve"> three articles </w:t>
      </w:r>
      <w:proofErr w:type="gramStart"/>
      <w:ins w:id="19" w:author="Merck &amp; Co., Inc." w:date="2014-11-25T07:08:00Z">
        <w:r w:rsidR="002208B5">
          <w:rPr>
            <w:rFonts w:ascii="Times New Roman" w:hAnsi="Times New Roman" w:cs="Times New Roman"/>
            <w:sz w:val="24"/>
            <w:szCs w:val="24"/>
          </w:rPr>
          <w:t>describes</w:t>
        </w:r>
      </w:ins>
      <w:proofErr w:type="gramEnd"/>
      <w:del w:id="20" w:author="Merck &amp; Co., Inc." w:date="2014-11-25T07:08:00Z">
        <w:r w:rsidR="00FA4A58" w:rsidDel="002208B5">
          <w:rPr>
            <w:rFonts w:ascii="Times New Roman" w:hAnsi="Times New Roman" w:cs="Times New Roman"/>
            <w:sz w:val="24"/>
            <w:szCs w:val="24"/>
          </w:rPr>
          <w:delText>express</w:delText>
        </w:r>
      </w:del>
      <w:r w:rsidR="00FA4A58">
        <w:rPr>
          <w:rFonts w:ascii="Times New Roman" w:hAnsi="Times New Roman" w:cs="Times New Roman"/>
          <w:sz w:val="24"/>
          <w:szCs w:val="24"/>
        </w:rPr>
        <w:t xml:space="preserve"> the qualities required by the nurses to become </w:t>
      </w:r>
      <w:r w:rsidR="001700B9">
        <w:rPr>
          <w:rFonts w:ascii="Times New Roman" w:hAnsi="Times New Roman" w:cs="Times New Roman"/>
          <w:sz w:val="24"/>
          <w:szCs w:val="24"/>
        </w:rPr>
        <w:t>exquisite professionals</w:t>
      </w:r>
      <w:r w:rsidR="00FA4A58">
        <w:rPr>
          <w:rFonts w:ascii="Times New Roman" w:hAnsi="Times New Roman" w:cs="Times New Roman"/>
          <w:sz w:val="24"/>
          <w:szCs w:val="24"/>
        </w:rPr>
        <w:t xml:space="preserve"> in the health care organization.</w:t>
      </w:r>
    </w:p>
    <w:p w:rsidR="001974E0" w:rsidRPr="001974E0" w:rsidRDefault="001974E0" w:rsidP="001974E0">
      <w:pPr>
        <w:spacing w:line="480" w:lineRule="auto"/>
        <w:rPr>
          <w:rFonts w:ascii="Times New Roman" w:hAnsi="Times New Roman" w:cs="Times New Roman"/>
          <w:sz w:val="24"/>
          <w:szCs w:val="24"/>
        </w:rPr>
      </w:pPr>
    </w:p>
    <w:p w:rsidR="005576D4" w:rsidRDefault="005576D4" w:rsidP="0003391B">
      <w:pPr>
        <w:spacing w:line="480" w:lineRule="auto"/>
        <w:rPr>
          <w:rFonts w:ascii="Times New Roman" w:hAnsi="Times New Roman" w:cs="Times New Roman"/>
          <w:b/>
          <w:bCs/>
          <w:sz w:val="24"/>
          <w:szCs w:val="24"/>
        </w:rPr>
      </w:pPr>
    </w:p>
    <w:p w:rsidR="005576D4" w:rsidRDefault="005576D4" w:rsidP="0003391B">
      <w:pPr>
        <w:spacing w:line="480" w:lineRule="auto"/>
        <w:rPr>
          <w:rFonts w:ascii="Times New Roman" w:hAnsi="Times New Roman" w:cs="Times New Roman"/>
          <w:b/>
          <w:bCs/>
          <w:sz w:val="24"/>
          <w:szCs w:val="24"/>
        </w:rPr>
      </w:pPr>
    </w:p>
    <w:p w:rsidR="009505F1" w:rsidRDefault="0003391B" w:rsidP="0003391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rsidR="009505F1" w:rsidRDefault="009505F1" w:rsidP="0003391B">
      <w:pPr>
        <w:spacing w:line="480" w:lineRule="auto"/>
        <w:rPr>
          <w:rFonts w:ascii="Times New Roman" w:hAnsi="Times New Roman" w:cs="Times New Roman"/>
          <w:b/>
          <w:bCs/>
          <w:sz w:val="24"/>
          <w:szCs w:val="24"/>
        </w:rPr>
      </w:pPr>
    </w:p>
    <w:p w:rsidR="009505F1" w:rsidRDefault="009505F1" w:rsidP="0003391B">
      <w:pPr>
        <w:spacing w:line="480" w:lineRule="auto"/>
        <w:rPr>
          <w:rFonts w:ascii="Times New Roman" w:hAnsi="Times New Roman" w:cs="Times New Roman"/>
          <w:b/>
          <w:bCs/>
          <w:sz w:val="24"/>
          <w:szCs w:val="24"/>
        </w:rPr>
      </w:pPr>
    </w:p>
    <w:p w:rsidR="00E60E41" w:rsidRDefault="00E60E41" w:rsidP="00E60E41">
      <w:pPr>
        <w:pStyle w:val="NormalWeb"/>
        <w:shd w:val="clear" w:color="auto" w:fill="FFFFFF"/>
        <w:spacing w:before="0" w:beforeAutospacing="0" w:after="375" w:afterAutospacing="0"/>
        <w:jc w:val="center"/>
        <w:textAlignment w:val="baseline"/>
      </w:pPr>
      <w:r>
        <w:t>Article Summary/Response</w:t>
      </w:r>
    </w:p>
    <w:p w:rsidR="0003391B" w:rsidRDefault="009505F1" w:rsidP="0003391B">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03391B">
        <w:rPr>
          <w:rFonts w:ascii="Times New Roman" w:hAnsi="Times New Roman" w:cs="Times New Roman"/>
          <w:sz w:val="24"/>
          <w:szCs w:val="24"/>
        </w:rPr>
        <w:t xml:space="preserve">The art of nursing has developed and improved over the past decades. Many articles have been published in regard </w:t>
      </w:r>
      <w:r w:rsidR="00D659AB">
        <w:rPr>
          <w:rFonts w:ascii="Times New Roman" w:hAnsi="Times New Roman" w:cs="Times New Roman"/>
          <w:sz w:val="24"/>
          <w:szCs w:val="24"/>
        </w:rPr>
        <w:t>to</w:t>
      </w:r>
      <w:r w:rsidR="0003391B">
        <w:rPr>
          <w:rFonts w:ascii="Times New Roman" w:hAnsi="Times New Roman" w:cs="Times New Roman"/>
          <w:sz w:val="24"/>
          <w:szCs w:val="24"/>
        </w:rPr>
        <w:t xml:space="preserve"> various </w:t>
      </w:r>
      <w:r w:rsidR="00D659AB">
        <w:rPr>
          <w:rFonts w:ascii="Times New Roman" w:hAnsi="Times New Roman" w:cs="Times New Roman"/>
          <w:sz w:val="24"/>
          <w:szCs w:val="24"/>
        </w:rPr>
        <w:t>strategies</w:t>
      </w:r>
      <w:r w:rsidR="0003391B">
        <w:rPr>
          <w:rFonts w:ascii="Times New Roman" w:hAnsi="Times New Roman" w:cs="Times New Roman"/>
          <w:sz w:val="24"/>
          <w:szCs w:val="24"/>
        </w:rPr>
        <w:t xml:space="preserve"> to boost the professionalism in the nursing field. </w:t>
      </w:r>
      <w:del w:id="21" w:author="Merck &amp; Co., Inc." w:date="2014-11-25T07:09:00Z">
        <w:r w:rsidR="00570081" w:rsidDel="0073576A">
          <w:rPr>
            <w:rFonts w:ascii="Times New Roman" w:hAnsi="Times New Roman" w:cs="Times New Roman"/>
            <w:sz w:val="24"/>
            <w:szCs w:val="24"/>
          </w:rPr>
          <w:delText xml:space="preserve">The </w:delText>
        </w:r>
      </w:del>
      <w:del w:id="22" w:author="Merck &amp; Co., Inc." w:date="2014-11-25T07:10:00Z">
        <w:r w:rsidR="00570081" w:rsidDel="0073576A">
          <w:rPr>
            <w:rFonts w:ascii="Times New Roman" w:hAnsi="Times New Roman" w:cs="Times New Roman"/>
            <w:sz w:val="24"/>
            <w:szCs w:val="24"/>
          </w:rPr>
          <w:delText>article</w:delText>
        </w:r>
      </w:del>
      <w:ins w:id="23" w:author="Merck &amp; Co., Inc." w:date="2014-11-25T07:10:00Z">
        <w:r w:rsidR="0073576A">
          <w:rPr>
            <w:rFonts w:ascii="Times New Roman" w:hAnsi="Times New Roman" w:cs="Times New Roman"/>
            <w:sz w:val="24"/>
            <w:szCs w:val="24"/>
          </w:rPr>
          <w:t>Such articles</w:t>
        </w:r>
      </w:ins>
      <w:r w:rsidR="00570081">
        <w:rPr>
          <w:rFonts w:ascii="Times New Roman" w:hAnsi="Times New Roman" w:cs="Times New Roman"/>
          <w:sz w:val="24"/>
          <w:szCs w:val="24"/>
        </w:rPr>
        <w:t xml:space="preserve"> </w:t>
      </w:r>
      <w:del w:id="24" w:author="Merck &amp; Co., Inc." w:date="2014-11-25T07:09:00Z">
        <w:r w:rsidR="00570081" w:rsidDel="0073576A">
          <w:rPr>
            <w:rFonts w:ascii="Times New Roman" w:hAnsi="Times New Roman" w:cs="Times New Roman"/>
            <w:sz w:val="24"/>
            <w:szCs w:val="24"/>
          </w:rPr>
          <w:delText>publish</w:delText>
        </w:r>
      </w:del>
      <w:del w:id="25" w:author="Merck &amp; Co., Inc." w:date="2014-11-25T07:10:00Z">
        <w:r w:rsidR="00570081" w:rsidDel="0073576A">
          <w:rPr>
            <w:rFonts w:ascii="Times New Roman" w:hAnsi="Times New Roman" w:cs="Times New Roman"/>
            <w:sz w:val="24"/>
            <w:szCs w:val="24"/>
          </w:rPr>
          <w:delText>ed</w:delText>
        </w:r>
      </w:del>
      <w:r w:rsidR="00570081">
        <w:rPr>
          <w:rFonts w:ascii="Times New Roman" w:hAnsi="Times New Roman" w:cs="Times New Roman"/>
          <w:sz w:val="24"/>
          <w:szCs w:val="24"/>
        </w:rPr>
        <w:t xml:space="preserve"> can provide continuing education for the nurses and make them stay current in the field of nursing. </w:t>
      </w:r>
      <w:r w:rsidR="0003391B">
        <w:rPr>
          <w:rFonts w:ascii="Times New Roman" w:hAnsi="Times New Roman" w:cs="Times New Roman"/>
          <w:sz w:val="24"/>
          <w:szCs w:val="24"/>
        </w:rPr>
        <w:t>Improvising the RN-BSN program, coaching to enhance the skills for nursing leaders and becoming morally strong can make nurses provide better care for the patients and communities.</w:t>
      </w:r>
    </w:p>
    <w:p w:rsidR="00F7015E" w:rsidRPr="00F7015E" w:rsidRDefault="00F7015E" w:rsidP="00F7015E">
      <w:pPr>
        <w:spacing w:line="480" w:lineRule="auto"/>
        <w:jc w:val="center"/>
        <w:rPr>
          <w:rFonts w:ascii="Times New Roman" w:hAnsi="Times New Roman" w:cs="Times New Roman"/>
          <w:b/>
          <w:bCs/>
          <w:sz w:val="24"/>
          <w:szCs w:val="24"/>
        </w:rPr>
      </w:pPr>
      <w:r w:rsidRPr="00F7015E">
        <w:rPr>
          <w:rFonts w:ascii="Times New Roman" w:hAnsi="Times New Roman" w:cs="Times New Roman"/>
          <w:b/>
          <w:bCs/>
          <w:sz w:val="24"/>
          <w:szCs w:val="24"/>
        </w:rPr>
        <w:t xml:space="preserve">RN-BSN </w:t>
      </w:r>
      <w:r w:rsidR="003279F5">
        <w:rPr>
          <w:rFonts w:ascii="Times New Roman" w:hAnsi="Times New Roman" w:cs="Times New Roman"/>
          <w:b/>
          <w:bCs/>
          <w:sz w:val="24"/>
          <w:szCs w:val="24"/>
        </w:rPr>
        <w:t>C</w:t>
      </w:r>
      <w:r w:rsidRPr="00F7015E">
        <w:rPr>
          <w:rFonts w:ascii="Times New Roman" w:hAnsi="Times New Roman" w:cs="Times New Roman"/>
          <w:b/>
          <w:bCs/>
          <w:sz w:val="24"/>
          <w:szCs w:val="24"/>
        </w:rPr>
        <w:t xml:space="preserve">ompletion </w:t>
      </w:r>
      <w:r w:rsidR="003279F5">
        <w:rPr>
          <w:rFonts w:ascii="Times New Roman" w:hAnsi="Times New Roman" w:cs="Times New Roman"/>
          <w:b/>
          <w:bCs/>
          <w:sz w:val="24"/>
          <w:szCs w:val="24"/>
        </w:rPr>
        <w:t>P</w:t>
      </w:r>
      <w:r w:rsidRPr="00F7015E">
        <w:rPr>
          <w:rFonts w:ascii="Times New Roman" w:hAnsi="Times New Roman" w:cs="Times New Roman"/>
          <w:b/>
          <w:bCs/>
          <w:sz w:val="24"/>
          <w:szCs w:val="24"/>
        </w:rPr>
        <w:t xml:space="preserve">rogram: Equipping </w:t>
      </w:r>
      <w:r w:rsidR="003279F5">
        <w:rPr>
          <w:rFonts w:ascii="Times New Roman" w:hAnsi="Times New Roman" w:cs="Times New Roman"/>
          <w:b/>
          <w:bCs/>
          <w:sz w:val="24"/>
          <w:szCs w:val="24"/>
        </w:rPr>
        <w:t>N</w:t>
      </w:r>
      <w:r w:rsidRPr="00F7015E">
        <w:rPr>
          <w:rFonts w:ascii="Times New Roman" w:hAnsi="Times New Roman" w:cs="Times New Roman"/>
          <w:b/>
          <w:bCs/>
          <w:sz w:val="24"/>
          <w:szCs w:val="24"/>
        </w:rPr>
        <w:t xml:space="preserve">urses for the </w:t>
      </w:r>
      <w:r w:rsidR="003279F5">
        <w:rPr>
          <w:rFonts w:ascii="Times New Roman" w:hAnsi="Times New Roman" w:cs="Times New Roman"/>
          <w:b/>
          <w:bCs/>
          <w:sz w:val="24"/>
          <w:szCs w:val="24"/>
        </w:rPr>
        <w:t>F</w:t>
      </w:r>
      <w:r w:rsidRPr="00F7015E">
        <w:rPr>
          <w:rFonts w:ascii="Times New Roman" w:hAnsi="Times New Roman" w:cs="Times New Roman"/>
          <w:b/>
          <w:bCs/>
          <w:sz w:val="24"/>
          <w:szCs w:val="24"/>
        </w:rPr>
        <w:t>uture</w:t>
      </w:r>
    </w:p>
    <w:p w:rsidR="006C6405" w:rsidRDefault="00F7015E"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r w:rsidR="000269BD">
        <w:rPr>
          <w:rFonts w:ascii="Times New Roman" w:hAnsi="Times New Roman" w:cs="Times New Roman"/>
          <w:sz w:val="24"/>
          <w:szCs w:val="24"/>
        </w:rPr>
        <w:t>Th</w:t>
      </w:r>
      <w:ins w:id="26" w:author="Merck &amp; Co., Inc." w:date="2014-11-25T07:11:00Z">
        <w:r w:rsidR="0073576A">
          <w:rPr>
            <w:rFonts w:ascii="Times New Roman" w:hAnsi="Times New Roman" w:cs="Times New Roman"/>
            <w:sz w:val="24"/>
            <w:szCs w:val="24"/>
          </w:rPr>
          <w:t>is</w:t>
        </w:r>
      </w:ins>
      <w:del w:id="27" w:author="Merck &amp; Co., Inc." w:date="2014-11-25T07:11:00Z">
        <w:r w:rsidR="000269BD" w:rsidDel="0073576A">
          <w:rPr>
            <w:rFonts w:ascii="Times New Roman" w:hAnsi="Times New Roman" w:cs="Times New Roman"/>
            <w:sz w:val="24"/>
            <w:szCs w:val="24"/>
          </w:rPr>
          <w:delText>e</w:delText>
        </w:r>
      </w:del>
      <w:r w:rsidR="000269BD">
        <w:rPr>
          <w:rFonts w:ascii="Times New Roman" w:hAnsi="Times New Roman" w:cs="Times New Roman"/>
          <w:sz w:val="24"/>
          <w:szCs w:val="24"/>
        </w:rPr>
        <w:t xml:space="preserve"> article discuss</w:t>
      </w:r>
      <w:ins w:id="28" w:author="Merck &amp; Co., Inc." w:date="2014-11-25T07:11:00Z">
        <w:r w:rsidR="0073576A">
          <w:rPr>
            <w:rFonts w:ascii="Times New Roman" w:hAnsi="Times New Roman" w:cs="Times New Roman"/>
            <w:sz w:val="24"/>
            <w:szCs w:val="24"/>
          </w:rPr>
          <w:t>es</w:t>
        </w:r>
      </w:ins>
      <w:r w:rsidR="000269BD">
        <w:rPr>
          <w:rFonts w:ascii="Times New Roman" w:hAnsi="Times New Roman" w:cs="Times New Roman"/>
          <w:sz w:val="24"/>
          <w:szCs w:val="24"/>
        </w:rPr>
        <w:t xml:space="preserve"> </w:t>
      </w:r>
      <w:del w:id="29" w:author="Merck &amp; Co., Inc." w:date="2014-11-25T07:11:00Z">
        <w:r w:rsidR="000269BD" w:rsidDel="0073576A">
          <w:rPr>
            <w:rFonts w:ascii="Times New Roman" w:hAnsi="Times New Roman" w:cs="Times New Roman"/>
            <w:sz w:val="24"/>
            <w:szCs w:val="24"/>
          </w:rPr>
          <w:delText>about</w:delText>
        </w:r>
      </w:del>
      <w:r w:rsidR="000269BD">
        <w:rPr>
          <w:rFonts w:ascii="Times New Roman" w:hAnsi="Times New Roman" w:cs="Times New Roman"/>
          <w:sz w:val="24"/>
          <w:szCs w:val="24"/>
        </w:rPr>
        <w:t xml:space="preserve"> various strategies that should be implemented in the RN-BSN program so</w:t>
      </w:r>
      <w:r>
        <w:rPr>
          <w:rFonts w:ascii="Times New Roman" w:hAnsi="Times New Roman" w:cs="Times New Roman"/>
          <w:sz w:val="24"/>
          <w:szCs w:val="24"/>
        </w:rPr>
        <w:t xml:space="preserve"> </w:t>
      </w:r>
      <w:r w:rsidR="000269BD">
        <w:rPr>
          <w:rFonts w:ascii="Times New Roman" w:hAnsi="Times New Roman" w:cs="Times New Roman"/>
          <w:sz w:val="24"/>
          <w:szCs w:val="24"/>
        </w:rPr>
        <w:t>nurses can provide effective care to the patients and communit</w:t>
      </w:r>
      <w:r>
        <w:rPr>
          <w:rFonts w:ascii="Times New Roman" w:hAnsi="Times New Roman" w:cs="Times New Roman"/>
          <w:sz w:val="24"/>
          <w:szCs w:val="24"/>
        </w:rPr>
        <w:t>ies</w:t>
      </w:r>
      <w:r w:rsidR="000269BD">
        <w:rPr>
          <w:rFonts w:ascii="Times New Roman" w:hAnsi="Times New Roman" w:cs="Times New Roman"/>
          <w:sz w:val="24"/>
          <w:szCs w:val="24"/>
        </w:rPr>
        <w:t xml:space="preserve">. </w:t>
      </w:r>
      <w:r w:rsidR="00A33DF4">
        <w:rPr>
          <w:rFonts w:ascii="Times New Roman" w:hAnsi="Times New Roman" w:cs="Times New Roman"/>
          <w:sz w:val="24"/>
          <w:szCs w:val="24"/>
        </w:rPr>
        <w:t xml:space="preserve">The article </w:t>
      </w:r>
      <w:ins w:id="30" w:author="Merck &amp; Co., Inc." w:date="2014-11-25T07:12:00Z">
        <w:r w:rsidR="0073576A">
          <w:rPr>
            <w:rFonts w:ascii="Times New Roman" w:hAnsi="Times New Roman" w:cs="Times New Roman"/>
            <w:sz w:val="24"/>
            <w:szCs w:val="24"/>
          </w:rPr>
          <w:t xml:space="preserve">compares </w:t>
        </w:r>
      </w:ins>
      <w:del w:id="31" w:author="Merck &amp; Co., Inc." w:date="2014-11-25T07:12:00Z">
        <w:r w:rsidR="00A33DF4" w:rsidDel="0073576A">
          <w:rPr>
            <w:rFonts w:ascii="Times New Roman" w:hAnsi="Times New Roman" w:cs="Times New Roman"/>
            <w:sz w:val="24"/>
            <w:szCs w:val="24"/>
          </w:rPr>
          <w:delText xml:space="preserve">gives a comparison in </w:delText>
        </w:r>
      </w:del>
      <w:r w:rsidR="00A33DF4">
        <w:rPr>
          <w:rFonts w:ascii="Times New Roman" w:hAnsi="Times New Roman" w:cs="Times New Roman"/>
          <w:sz w:val="24"/>
          <w:szCs w:val="24"/>
        </w:rPr>
        <w:t xml:space="preserve">the competency level between the nurses </w:t>
      </w:r>
      <w:r>
        <w:rPr>
          <w:rFonts w:ascii="Times New Roman" w:hAnsi="Times New Roman" w:cs="Times New Roman"/>
          <w:sz w:val="24"/>
          <w:szCs w:val="24"/>
        </w:rPr>
        <w:t>with associate</w:t>
      </w:r>
      <w:r w:rsidR="00A33DF4">
        <w:rPr>
          <w:rFonts w:ascii="Times New Roman" w:hAnsi="Times New Roman" w:cs="Times New Roman"/>
          <w:sz w:val="24"/>
          <w:szCs w:val="24"/>
        </w:rPr>
        <w:t xml:space="preserve"> degree and </w:t>
      </w:r>
      <w:r w:rsidR="006C6405">
        <w:rPr>
          <w:rFonts w:ascii="Times New Roman" w:hAnsi="Times New Roman" w:cs="Times New Roman"/>
          <w:sz w:val="24"/>
          <w:szCs w:val="24"/>
        </w:rPr>
        <w:t>bachelorette</w:t>
      </w:r>
      <w:r w:rsidR="00A33DF4">
        <w:rPr>
          <w:rFonts w:ascii="Times New Roman" w:hAnsi="Times New Roman" w:cs="Times New Roman"/>
          <w:sz w:val="24"/>
          <w:szCs w:val="24"/>
        </w:rPr>
        <w:t xml:space="preserve"> degree</w:t>
      </w:r>
      <w:r>
        <w:rPr>
          <w:rFonts w:ascii="Times New Roman" w:hAnsi="Times New Roman" w:cs="Times New Roman"/>
          <w:sz w:val="24"/>
          <w:szCs w:val="24"/>
        </w:rPr>
        <w:t xml:space="preserve"> and emphasizes that nurses with bachelorette degree have higher competence and provide better care to the community</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 xml:space="preserve">Conner &amp; </w:t>
      </w:r>
      <w:proofErr w:type="spellStart"/>
      <w:r w:rsidR="006656B9" w:rsidRPr="00957236">
        <w:rPr>
          <w:rFonts w:ascii="Times New Roman" w:hAnsi="Times New Roman" w:cs="Times New Roman"/>
          <w:sz w:val="24"/>
          <w:szCs w:val="24"/>
        </w:rPr>
        <w:t>Thielemann</w:t>
      </w:r>
      <w:proofErr w:type="spellEnd"/>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4936FE">
        <w:rPr>
          <w:rFonts w:ascii="Times New Roman" w:hAnsi="Times New Roman" w:cs="Times New Roman"/>
          <w:sz w:val="24"/>
          <w:szCs w:val="24"/>
        </w:rPr>
        <w:t xml:space="preserve"> The article also discuss</w:t>
      </w:r>
      <w:ins w:id="32" w:author="Merck &amp; Co., Inc." w:date="2014-11-25T07:14:00Z">
        <w:r w:rsidR="007B4138">
          <w:rPr>
            <w:rFonts w:ascii="Times New Roman" w:hAnsi="Times New Roman" w:cs="Times New Roman"/>
            <w:sz w:val="24"/>
            <w:szCs w:val="24"/>
          </w:rPr>
          <w:t>es</w:t>
        </w:r>
      </w:ins>
      <w:r w:rsidR="004936FE">
        <w:rPr>
          <w:rFonts w:ascii="Times New Roman" w:hAnsi="Times New Roman" w:cs="Times New Roman"/>
          <w:sz w:val="24"/>
          <w:szCs w:val="24"/>
        </w:rPr>
        <w:t xml:space="preserve"> </w:t>
      </w:r>
      <w:del w:id="33" w:author="Merck &amp; Co., Inc." w:date="2014-11-25T07:14:00Z">
        <w:r w:rsidR="004936FE" w:rsidDel="007B4138">
          <w:rPr>
            <w:rFonts w:ascii="Times New Roman" w:hAnsi="Times New Roman" w:cs="Times New Roman"/>
            <w:sz w:val="24"/>
            <w:szCs w:val="24"/>
          </w:rPr>
          <w:delText>on</w:delText>
        </w:r>
      </w:del>
      <w:r w:rsidR="004936FE">
        <w:rPr>
          <w:rFonts w:ascii="Times New Roman" w:hAnsi="Times New Roman" w:cs="Times New Roman"/>
          <w:sz w:val="24"/>
          <w:szCs w:val="24"/>
        </w:rPr>
        <w:t xml:space="preserve"> </w:t>
      </w:r>
      <w:r w:rsidR="006C6405">
        <w:rPr>
          <w:rFonts w:ascii="Times New Roman" w:hAnsi="Times New Roman" w:cs="Times New Roman"/>
          <w:sz w:val="24"/>
          <w:szCs w:val="24"/>
        </w:rPr>
        <w:t xml:space="preserve">the </w:t>
      </w:r>
      <w:r w:rsidR="004936FE">
        <w:rPr>
          <w:rFonts w:ascii="Times New Roman" w:hAnsi="Times New Roman" w:cs="Times New Roman"/>
          <w:sz w:val="24"/>
          <w:szCs w:val="24"/>
        </w:rPr>
        <w:t xml:space="preserve">academic progression, student engagement and curriculum consideration in the implementation of RN-BSN program. </w:t>
      </w:r>
      <w:del w:id="34" w:author="Merck &amp; Co., Inc." w:date="2014-11-25T07:17:00Z">
        <w:r w:rsidR="00BD2554" w:rsidDel="00CC2D94">
          <w:rPr>
            <w:rFonts w:ascii="Times New Roman" w:hAnsi="Times New Roman" w:cs="Times New Roman"/>
            <w:sz w:val="24"/>
            <w:szCs w:val="24"/>
          </w:rPr>
          <w:delText>Some of the</w:delText>
        </w:r>
      </w:del>
      <w:r w:rsidR="00BD2554">
        <w:rPr>
          <w:rFonts w:ascii="Times New Roman" w:hAnsi="Times New Roman" w:cs="Times New Roman"/>
          <w:sz w:val="24"/>
          <w:szCs w:val="24"/>
        </w:rPr>
        <w:t xml:space="preserve"> </w:t>
      </w:r>
      <w:ins w:id="35" w:author="Merck &amp; Co., Inc." w:date="2014-11-25T07:18:00Z">
        <w:r w:rsidR="00CC2D94">
          <w:rPr>
            <w:rFonts w:ascii="Times New Roman" w:hAnsi="Times New Roman" w:cs="Times New Roman"/>
            <w:sz w:val="24"/>
            <w:szCs w:val="24"/>
          </w:rPr>
          <w:t>F</w:t>
        </w:r>
      </w:ins>
      <w:del w:id="36" w:author="Merck &amp; Co., Inc." w:date="2014-11-25T07:18:00Z">
        <w:r w:rsidR="00BD2554" w:rsidDel="00CC2D94">
          <w:rPr>
            <w:rFonts w:ascii="Times New Roman" w:hAnsi="Times New Roman" w:cs="Times New Roman"/>
            <w:sz w:val="24"/>
            <w:szCs w:val="24"/>
          </w:rPr>
          <w:delText>f</w:delText>
        </w:r>
      </w:del>
      <w:r w:rsidR="00BD2554">
        <w:rPr>
          <w:rFonts w:ascii="Times New Roman" w:hAnsi="Times New Roman" w:cs="Times New Roman"/>
          <w:sz w:val="24"/>
          <w:szCs w:val="24"/>
        </w:rPr>
        <w:t xml:space="preserve">actors that </w:t>
      </w:r>
      <w:ins w:id="37" w:author="Merck &amp; Co., Inc." w:date="2014-11-25T07:17:00Z">
        <w:r w:rsidR="00CC2D94">
          <w:rPr>
            <w:rFonts w:ascii="Times New Roman" w:hAnsi="Times New Roman" w:cs="Times New Roman"/>
            <w:sz w:val="24"/>
            <w:szCs w:val="24"/>
          </w:rPr>
          <w:t>are</w:t>
        </w:r>
      </w:ins>
      <w:del w:id="38" w:author="Merck &amp; Co., Inc." w:date="2014-11-25T07:17:00Z">
        <w:r w:rsidR="00BD2554" w:rsidDel="00CC2D94">
          <w:rPr>
            <w:rFonts w:ascii="Times New Roman" w:hAnsi="Times New Roman" w:cs="Times New Roman"/>
            <w:sz w:val="24"/>
            <w:szCs w:val="24"/>
          </w:rPr>
          <w:delText>were</w:delText>
        </w:r>
      </w:del>
      <w:r w:rsidR="00BD2554">
        <w:rPr>
          <w:rFonts w:ascii="Times New Roman" w:hAnsi="Times New Roman" w:cs="Times New Roman"/>
          <w:sz w:val="24"/>
          <w:szCs w:val="24"/>
        </w:rPr>
        <w:t xml:space="preserve"> discussed in the academic progression </w:t>
      </w:r>
      <w:ins w:id="39" w:author="Merck &amp; Co., Inc." w:date="2014-11-25T07:17:00Z">
        <w:r w:rsidR="00CC2D94">
          <w:rPr>
            <w:rFonts w:ascii="Times New Roman" w:hAnsi="Times New Roman" w:cs="Times New Roman"/>
            <w:sz w:val="24"/>
            <w:szCs w:val="24"/>
          </w:rPr>
          <w:t>are</w:t>
        </w:r>
      </w:ins>
      <w:del w:id="40" w:author="Merck &amp; Co., Inc." w:date="2014-11-25T07:17:00Z">
        <w:r w:rsidR="00BD2554" w:rsidDel="00CC2D94">
          <w:rPr>
            <w:rFonts w:ascii="Times New Roman" w:hAnsi="Times New Roman" w:cs="Times New Roman"/>
            <w:sz w:val="24"/>
            <w:szCs w:val="24"/>
          </w:rPr>
          <w:delText>were</w:delText>
        </w:r>
      </w:del>
      <w:r w:rsidR="00BD2554">
        <w:rPr>
          <w:rFonts w:ascii="Times New Roman" w:hAnsi="Times New Roman" w:cs="Times New Roman"/>
          <w:sz w:val="24"/>
          <w:szCs w:val="24"/>
        </w:rPr>
        <w:t xml:space="preserve"> finance, availability and accessibility of resources, </w:t>
      </w:r>
      <w:proofErr w:type="spellStart"/>
      <w:r w:rsidR="00BD2554">
        <w:rPr>
          <w:rFonts w:ascii="Times New Roman" w:hAnsi="Times New Roman" w:cs="Times New Roman"/>
          <w:sz w:val="24"/>
          <w:szCs w:val="24"/>
        </w:rPr>
        <w:t>etc</w:t>
      </w:r>
      <w:proofErr w:type="spellEnd"/>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 xml:space="preserve">Conner &amp; </w:t>
      </w:r>
      <w:proofErr w:type="spellStart"/>
      <w:r w:rsidR="006656B9" w:rsidRPr="00957236">
        <w:rPr>
          <w:rFonts w:ascii="Times New Roman" w:hAnsi="Times New Roman" w:cs="Times New Roman"/>
          <w:sz w:val="24"/>
          <w:szCs w:val="24"/>
        </w:rPr>
        <w:t>Thielemann</w:t>
      </w:r>
      <w:proofErr w:type="spellEnd"/>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BD2554">
        <w:rPr>
          <w:rFonts w:ascii="Times New Roman" w:hAnsi="Times New Roman" w:cs="Times New Roman"/>
          <w:sz w:val="24"/>
          <w:szCs w:val="24"/>
        </w:rPr>
        <w:t xml:space="preserve">. The reader feels </w:t>
      </w:r>
      <w:ins w:id="41" w:author="Merck &amp; Co., Inc." w:date="2014-11-25T07:18:00Z">
        <w:r w:rsidR="00CC2D94">
          <w:rPr>
            <w:rFonts w:ascii="Times New Roman" w:hAnsi="Times New Roman" w:cs="Times New Roman"/>
            <w:sz w:val="24"/>
            <w:szCs w:val="24"/>
          </w:rPr>
          <w:t xml:space="preserve">that </w:t>
        </w:r>
      </w:ins>
      <w:r w:rsidR="00BD2554">
        <w:rPr>
          <w:rFonts w:ascii="Times New Roman" w:hAnsi="Times New Roman" w:cs="Times New Roman"/>
          <w:sz w:val="24"/>
          <w:szCs w:val="24"/>
        </w:rPr>
        <w:t xml:space="preserve">finance is one of the major </w:t>
      </w:r>
      <w:del w:id="42" w:author="Merck &amp; Co., Inc." w:date="2014-11-25T07:24:00Z">
        <w:r w:rsidR="00BD2554" w:rsidDel="00A36743">
          <w:rPr>
            <w:rFonts w:ascii="Times New Roman" w:hAnsi="Times New Roman" w:cs="Times New Roman"/>
            <w:sz w:val="24"/>
            <w:szCs w:val="24"/>
          </w:rPr>
          <w:delText>burden</w:delText>
        </w:r>
      </w:del>
      <w:ins w:id="43" w:author="Merck &amp; Co., Inc." w:date="2014-11-25T07:24:00Z">
        <w:r w:rsidR="00A36743">
          <w:rPr>
            <w:rFonts w:ascii="Times New Roman" w:hAnsi="Times New Roman" w:cs="Times New Roman"/>
            <w:sz w:val="24"/>
            <w:szCs w:val="24"/>
          </w:rPr>
          <w:t>burdens</w:t>
        </w:r>
      </w:ins>
      <w:r w:rsidR="00BD2554">
        <w:rPr>
          <w:rFonts w:ascii="Times New Roman" w:hAnsi="Times New Roman" w:cs="Times New Roman"/>
          <w:sz w:val="24"/>
          <w:szCs w:val="24"/>
        </w:rPr>
        <w:t xml:space="preserve"> faced by the students </w:t>
      </w:r>
      <w:ins w:id="44" w:author="Merck &amp; Co., Inc." w:date="2014-11-25T07:20:00Z">
        <w:r w:rsidR="00CC2D94">
          <w:rPr>
            <w:rFonts w:ascii="Times New Roman" w:hAnsi="Times New Roman" w:cs="Times New Roman"/>
            <w:sz w:val="24"/>
            <w:szCs w:val="24"/>
          </w:rPr>
          <w:t>and</w:t>
        </w:r>
      </w:ins>
      <w:del w:id="45" w:author="Merck &amp; Co., Inc." w:date="2014-11-25T07:20:00Z">
        <w:r w:rsidR="00BD2554" w:rsidDel="00CC2D94">
          <w:rPr>
            <w:rFonts w:ascii="Times New Roman" w:hAnsi="Times New Roman" w:cs="Times New Roman"/>
            <w:sz w:val="24"/>
            <w:szCs w:val="24"/>
          </w:rPr>
          <w:delText>which</w:delText>
        </w:r>
      </w:del>
      <w:r w:rsidR="00BD2554">
        <w:rPr>
          <w:rFonts w:ascii="Times New Roman" w:hAnsi="Times New Roman" w:cs="Times New Roman"/>
          <w:sz w:val="24"/>
          <w:szCs w:val="24"/>
        </w:rPr>
        <w:t xml:space="preserve"> makes </w:t>
      </w:r>
      <w:r>
        <w:rPr>
          <w:rFonts w:ascii="Times New Roman" w:hAnsi="Times New Roman" w:cs="Times New Roman"/>
          <w:sz w:val="24"/>
          <w:szCs w:val="24"/>
        </w:rPr>
        <w:t>the</w:t>
      </w:r>
      <w:r w:rsidR="006C6405">
        <w:rPr>
          <w:rFonts w:ascii="Times New Roman" w:hAnsi="Times New Roman" w:cs="Times New Roman"/>
          <w:sz w:val="24"/>
          <w:szCs w:val="24"/>
        </w:rPr>
        <w:t xml:space="preserve"> students</w:t>
      </w:r>
      <w:r>
        <w:rPr>
          <w:rFonts w:ascii="Times New Roman" w:hAnsi="Times New Roman" w:cs="Times New Roman"/>
          <w:sz w:val="24"/>
          <w:szCs w:val="24"/>
        </w:rPr>
        <w:t xml:space="preserve"> vulnerable to</w:t>
      </w:r>
      <w:ins w:id="46" w:author="Merck &amp; Co., Inc." w:date="2014-11-25T07:19:00Z">
        <w:r w:rsidR="00CC2D94">
          <w:rPr>
            <w:rFonts w:ascii="Times New Roman" w:hAnsi="Times New Roman" w:cs="Times New Roman"/>
            <w:sz w:val="24"/>
            <w:szCs w:val="24"/>
          </w:rPr>
          <w:t xml:space="preserve"> not</w:t>
        </w:r>
      </w:ins>
      <w:r>
        <w:rPr>
          <w:rFonts w:ascii="Times New Roman" w:hAnsi="Times New Roman" w:cs="Times New Roman"/>
          <w:sz w:val="24"/>
          <w:szCs w:val="24"/>
        </w:rPr>
        <w:t xml:space="preserve"> complete</w:t>
      </w:r>
      <w:r w:rsidR="00BD2554">
        <w:rPr>
          <w:rFonts w:ascii="Times New Roman" w:hAnsi="Times New Roman" w:cs="Times New Roman"/>
          <w:sz w:val="24"/>
          <w:szCs w:val="24"/>
        </w:rPr>
        <w:t xml:space="preserve"> </w:t>
      </w:r>
      <w:r w:rsidR="006C6405">
        <w:rPr>
          <w:rFonts w:ascii="Times New Roman" w:hAnsi="Times New Roman" w:cs="Times New Roman"/>
          <w:sz w:val="24"/>
          <w:szCs w:val="24"/>
        </w:rPr>
        <w:t>b</w:t>
      </w:r>
      <w:r w:rsidR="00BD2554">
        <w:rPr>
          <w:rFonts w:ascii="Times New Roman" w:hAnsi="Times New Roman" w:cs="Times New Roman"/>
          <w:sz w:val="24"/>
          <w:szCs w:val="24"/>
        </w:rPr>
        <w:t>achelor</w:t>
      </w:r>
      <w:r w:rsidR="006C6405">
        <w:rPr>
          <w:rFonts w:ascii="Times New Roman" w:hAnsi="Times New Roman" w:cs="Times New Roman"/>
          <w:sz w:val="24"/>
          <w:szCs w:val="24"/>
        </w:rPr>
        <w:t>ette</w:t>
      </w:r>
      <w:r w:rsidR="00BD2554">
        <w:rPr>
          <w:rFonts w:ascii="Times New Roman" w:hAnsi="Times New Roman" w:cs="Times New Roman"/>
          <w:sz w:val="24"/>
          <w:szCs w:val="24"/>
        </w:rPr>
        <w:t xml:space="preserve"> degree in</w:t>
      </w:r>
      <w:r>
        <w:rPr>
          <w:rFonts w:ascii="Times New Roman" w:hAnsi="Times New Roman" w:cs="Times New Roman"/>
          <w:sz w:val="24"/>
          <w:szCs w:val="24"/>
        </w:rPr>
        <w:t xml:space="preserve"> a reputed</w:t>
      </w:r>
      <w:r w:rsidR="00BD2554">
        <w:rPr>
          <w:rFonts w:ascii="Times New Roman" w:hAnsi="Times New Roman" w:cs="Times New Roman"/>
          <w:sz w:val="24"/>
          <w:szCs w:val="24"/>
        </w:rPr>
        <w:t xml:space="preserve"> </w:t>
      </w:r>
      <w:ins w:id="47" w:author="Merck &amp; Co., Inc." w:date="2014-11-25T07:20:00Z">
        <w:r w:rsidR="00CC2D94">
          <w:rPr>
            <w:rFonts w:ascii="Times New Roman" w:hAnsi="Times New Roman" w:cs="Times New Roman"/>
            <w:sz w:val="24"/>
            <w:szCs w:val="24"/>
          </w:rPr>
          <w:t>u</w:t>
        </w:r>
      </w:ins>
      <w:del w:id="48" w:author="Merck &amp; Co., Inc." w:date="2014-11-25T07:20:00Z">
        <w:r w:rsidR="00BD2554" w:rsidDel="00CC2D94">
          <w:rPr>
            <w:rFonts w:ascii="Times New Roman" w:hAnsi="Times New Roman" w:cs="Times New Roman"/>
            <w:sz w:val="24"/>
            <w:szCs w:val="24"/>
          </w:rPr>
          <w:delText>U</w:delText>
        </w:r>
      </w:del>
      <w:r w:rsidR="00BD2554">
        <w:rPr>
          <w:rFonts w:ascii="Times New Roman" w:hAnsi="Times New Roman" w:cs="Times New Roman"/>
          <w:sz w:val="24"/>
          <w:szCs w:val="24"/>
        </w:rPr>
        <w:t>niversit</w:t>
      </w:r>
      <w:ins w:id="49" w:author="Merck &amp; Co., Inc." w:date="2014-11-25T07:21:00Z">
        <w:r w:rsidR="00CC2D94">
          <w:rPr>
            <w:rFonts w:ascii="Times New Roman" w:hAnsi="Times New Roman" w:cs="Times New Roman"/>
            <w:sz w:val="24"/>
            <w:szCs w:val="24"/>
          </w:rPr>
          <w:t>y with higher tuition</w:t>
        </w:r>
      </w:ins>
      <w:del w:id="50" w:author="Merck &amp; Co., Inc." w:date="2014-11-25T07:21:00Z">
        <w:r w:rsidR="00BD2554" w:rsidDel="00CC2D94">
          <w:rPr>
            <w:rFonts w:ascii="Times New Roman" w:hAnsi="Times New Roman" w:cs="Times New Roman"/>
            <w:sz w:val="24"/>
            <w:szCs w:val="24"/>
          </w:rPr>
          <w:delText>y</w:delText>
        </w:r>
      </w:del>
      <w:r w:rsidR="00BD2554">
        <w:rPr>
          <w:rFonts w:ascii="Times New Roman" w:hAnsi="Times New Roman" w:cs="Times New Roman"/>
          <w:sz w:val="24"/>
          <w:szCs w:val="24"/>
        </w:rPr>
        <w:t xml:space="preserve">. </w:t>
      </w:r>
      <w:r w:rsidR="0026668B">
        <w:rPr>
          <w:rFonts w:ascii="Times New Roman" w:hAnsi="Times New Roman" w:cs="Times New Roman"/>
          <w:sz w:val="24"/>
          <w:szCs w:val="24"/>
        </w:rPr>
        <w:t>Community colleges articulating with the University and providing education in an affordable rate can give more chances for the nursing students</w:t>
      </w:r>
      <w:r w:rsidR="00BD2554">
        <w:rPr>
          <w:rFonts w:ascii="Times New Roman" w:hAnsi="Times New Roman" w:cs="Times New Roman"/>
          <w:sz w:val="24"/>
          <w:szCs w:val="24"/>
        </w:rPr>
        <w:t xml:space="preserve"> </w:t>
      </w:r>
      <w:r w:rsidR="0026668B">
        <w:rPr>
          <w:rFonts w:ascii="Times New Roman" w:hAnsi="Times New Roman" w:cs="Times New Roman"/>
          <w:sz w:val="24"/>
          <w:szCs w:val="24"/>
        </w:rPr>
        <w:t>to complete the bachelor’s degree in nursing</w:t>
      </w:r>
      <w:r w:rsidR="0075370B">
        <w:rPr>
          <w:rFonts w:ascii="Times New Roman" w:hAnsi="Times New Roman" w:cs="Times New Roman"/>
          <w:sz w:val="24"/>
          <w:szCs w:val="24"/>
        </w:rPr>
        <w:t xml:space="preserve"> (</w:t>
      </w:r>
      <w:r w:rsidR="0075370B" w:rsidRPr="00957236">
        <w:rPr>
          <w:rFonts w:ascii="Times New Roman" w:hAnsi="Times New Roman" w:cs="Times New Roman"/>
          <w:sz w:val="24"/>
          <w:szCs w:val="24"/>
        </w:rPr>
        <w:t xml:space="preserve">Conner &amp; </w:t>
      </w:r>
      <w:proofErr w:type="spellStart"/>
      <w:r w:rsidR="0075370B" w:rsidRPr="00957236">
        <w:rPr>
          <w:rFonts w:ascii="Times New Roman" w:hAnsi="Times New Roman" w:cs="Times New Roman"/>
          <w:sz w:val="24"/>
          <w:szCs w:val="24"/>
        </w:rPr>
        <w:t>Thielemann</w:t>
      </w:r>
      <w:proofErr w:type="spellEnd"/>
      <w:r w:rsidR="0075370B">
        <w:rPr>
          <w:rFonts w:ascii="Times New Roman" w:hAnsi="Times New Roman" w:cs="Times New Roman"/>
          <w:sz w:val="24"/>
          <w:szCs w:val="24"/>
        </w:rPr>
        <w:t xml:space="preserve">, </w:t>
      </w:r>
      <w:r w:rsidR="0075370B" w:rsidRPr="00957236">
        <w:rPr>
          <w:rFonts w:ascii="Times New Roman" w:hAnsi="Times New Roman" w:cs="Times New Roman"/>
          <w:sz w:val="24"/>
          <w:szCs w:val="24"/>
        </w:rPr>
        <w:t>2013)</w:t>
      </w:r>
      <w:r w:rsidR="0026668B">
        <w:rPr>
          <w:rFonts w:ascii="Times New Roman" w:hAnsi="Times New Roman" w:cs="Times New Roman"/>
          <w:sz w:val="24"/>
          <w:szCs w:val="24"/>
        </w:rPr>
        <w:t xml:space="preserve">. </w:t>
      </w:r>
      <w:r>
        <w:rPr>
          <w:rFonts w:ascii="Times New Roman" w:hAnsi="Times New Roman" w:cs="Times New Roman"/>
          <w:sz w:val="24"/>
          <w:szCs w:val="24"/>
        </w:rPr>
        <w:t>I</w:t>
      </w:r>
      <w:r w:rsidR="0026668B">
        <w:rPr>
          <w:rFonts w:ascii="Times New Roman" w:hAnsi="Times New Roman" w:cs="Times New Roman"/>
          <w:sz w:val="24"/>
          <w:szCs w:val="24"/>
        </w:rPr>
        <w:t xml:space="preserve">mproving the </w:t>
      </w:r>
      <w:r w:rsidR="0026668B">
        <w:rPr>
          <w:rFonts w:ascii="Times New Roman" w:hAnsi="Times New Roman" w:cs="Times New Roman"/>
          <w:sz w:val="24"/>
          <w:szCs w:val="24"/>
        </w:rPr>
        <w:lastRenderedPageBreak/>
        <w:t xml:space="preserve">curriculum </w:t>
      </w:r>
      <w:r w:rsidR="00AA0918">
        <w:rPr>
          <w:rFonts w:ascii="Times New Roman" w:hAnsi="Times New Roman" w:cs="Times New Roman"/>
          <w:sz w:val="24"/>
          <w:szCs w:val="24"/>
        </w:rPr>
        <w:t>contents and</w:t>
      </w:r>
      <w:r w:rsidR="0026668B">
        <w:rPr>
          <w:rFonts w:ascii="Times New Roman" w:hAnsi="Times New Roman" w:cs="Times New Roman"/>
          <w:sz w:val="24"/>
          <w:szCs w:val="24"/>
        </w:rPr>
        <w:t xml:space="preserve"> providing education in variety of fields can promote the RN-BSN programs</w:t>
      </w:r>
      <w:r>
        <w:rPr>
          <w:rFonts w:ascii="Times New Roman" w:hAnsi="Times New Roman" w:cs="Times New Roman"/>
          <w:sz w:val="24"/>
          <w:szCs w:val="24"/>
        </w:rPr>
        <w:t xml:space="preserve"> such as </w:t>
      </w:r>
      <w:r w:rsidR="006C6405">
        <w:rPr>
          <w:rFonts w:ascii="Times New Roman" w:hAnsi="Times New Roman" w:cs="Times New Roman"/>
          <w:sz w:val="24"/>
          <w:szCs w:val="24"/>
        </w:rPr>
        <w:t xml:space="preserve">providing nurses with </w:t>
      </w:r>
      <w:r>
        <w:rPr>
          <w:rFonts w:ascii="Times New Roman" w:hAnsi="Times New Roman" w:cs="Times New Roman"/>
          <w:sz w:val="24"/>
          <w:szCs w:val="24"/>
        </w:rPr>
        <w:t>improved</w:t>
      </w:r>
      <w:r w:rsidR="000756E9">
        <w:rPr>
          <w:rFonts w:ascii="Times New Roman" w:hAnsi="Times New Roman" w:cs="Times New Roman"/>
          <w:sz w:val="24"/>
          <w:szCs w:val="24"/>
        </w:rPr>
        <w:t xml:space="preserve"> leadership qualities, ethical knowledge, case management skills and health promotions</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 xml:space="preserve">Conner &amp; </w:t>
      </w:r>
      <w:proofErr w:type="spellStart"/>
      <w:r w:rsidR="006656B9" w:rsidRPr="00957236">
        <w:rPr>
          <w:rFonts w:ascii="Times New Roman" w:hAnsi="Times New Roman" w:cs="Times New Roman"/>
          <w:sz w:val="24"/>
          <w:szCs w:val="24"/>
        </w:rPr>
        <w:t>Thielemann</w:t>
      </w:r>
      <w:proofErr w:type="spellEnd"/>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0756E9">
        <w:rPr>
          <w:rFonts w:ascii="Times New Roman" w:hAnsi="Times New Roman" w:cs="Times New Roman"/>
          <w:sz w:val="24"/>
          <w:szCs w:val="24"/>
        </w:rPr>
        <w:t xml:space="preserve">. Though associate degree in nursing prepares nurses to provide safe care for their patients, the courses </w:t>
      </w:r>
      <w:r>
        <w:rPr>
          <w:rFonts w:ascii="Times New Roman" w:hAnsi="Times New Roman" w:cs="Times New Roman"/>
          <w:sz w:val="24"/>
          <w:szCs w:val="24"/>
        </w:rPr>
        <w:t xml:space="preserve">provided </w:t>
      </w:r>
      <w:r w:rsidR="000756E9">
        <w:rPr>
          <w:rFonts w:ascii="Times New Roman" w:hAnsi="Times New Roman" w:cs="Times New Roman"/>
          <w:sz w:val="24"/>
          <w:szCs w:val="24"/>
        </w:rPr>
        <w:t xml:space="preserve">in the </w:t>
      </w:r>
      <w:r w:rsidR="006C6405">
        <w:rPr>
          <w:rFonts w:ascii="Times New Roman" w:hAnsi="Times New Roman" w:cs="Times New Roman"/>
          <w:sz w:val="24"/>
          <w:szCs w:val="24"/>
        </w:rPr>
        <w:t>bachelorette degree</w:t>
      </w:r>
      <w:r w:rsidR="000756E9">
        <w:rPr>
          <w:rFonts w:ascii="Times New Roman" w:hAnsi="Times New Roman" w:cs="Times New Roman"/>
          <w:sz w:val="24"/>
          <w:szCs w:val="24"/>
        </w:rPr>
        <w:t xml:space="preserve"> </w:t>
      </w:r>
      <w:r>
        <w:rPr>
          <w:rFonts w:ascii="Times New Roman" w:hAnsi="Times New Roman" w:cs="Times New Roman"/>
          <w:sz w:val="24"/>
          <w:szCs w:val="24"/>
        </w:rPr>
        <w:t>promotes the</w:t>
      </w:r>
      <w:r w:rsidR="000756E9">
        <w:rPr>
          <w:rFonts w:ascii="Times New Roman" w:hAnsi="Times New Roman" w:cs="Times New Roman"/>
          <w:sz w:val="24"/>
          <w:szCs w:val="24"/>
        </w:rPr>
        <w:t xml:space="preserve"> nurses to give enhanced quality care for the patients</w:t>
      </w:r>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 xml:space="preserve">Conner &amp; </w:t>
      </w:r>
      <w:proofErr w:type="spellStart"/>
      <w:r w:rsidR="006656B9" w:rsidRPr="00957236">
        <w:rPr>
          <w:rFonts w:ascii="Times New Roman" w:hAnsi="Times New Roman" w:cs="Times New Roman"/>
          <w:sz w:val="24"/>
          <w:szCs w:val="24"/>
        </w:rPr>
        <w:t>Thielemann</w:t>
      </w:r>
      <w:proofErr w:type="spellEnd"/>
      <w:r w:rsidR="006656B9">
        <w:rPr>
          <w:rFonts w:ascii="Times New Roman" w:hAnsi="Times New Roman" w:cs="Times New Roman"/>
          <w:sz w:val="24"/>
          <w:szCs w:val="24"/>
        </w:rPr>
        <w:t xml:space="preserve">, </w:t>
      </w:r>
      <w:r w:rsidR="006656B9" w:rsidRPr="00957236">
        <w:rPr>
          <w:rFonts w:ascii="Times New Roman" w:hAnsi="Times New Roman" w:cs="Times New Roman"/>
          <w:sz w:val="24"/>
          <w:szCs w:val="24"/>
        </w:rPr>
        <w:t>2013)</w:t>
      </w:r>
      <w:r w:rsidR="000756E9">
        <w:rPr>
          <w:rFonts w:ascii="Times New Roman" w:hAnsi="Times New Roman" w:cs="Times New Roman"/>
          <w:sz w:val="24"/>
          <w:szCs w:val="24"/>
        </w:rPr>
        <w:t>. For instance, associate degree does not</w:t>
      </w:r>
      <w:r>
        <w:rPr>
          <w:rFonts w:ascii="Times New Roman" w:hAnsi="Times New Roman" w:cs="Times New Roman"/>
          <w:sz w:val="24"/>
          <w:szCs w:val="24"/>
        </w:rPr>
        <w:t xml:space="preserve"> provide </w:t>
      </w:r>
      <w:r w:rsidR="000756E9">
        <w:rPr>
          <w:rFonts w:ascii="Times New Roman" w:hAnsi="Times New Roman" w:cs="Times New Roman"/>
          <w:sz w:val="24"/>
          <w:szCs w:val="24"/>
        </w:rPr>
        <w:t xml:space="preserve">courses such as informatics, research study, case management in the curriculum. Such </w:t>
      </w:r>
      <w:r w:rsidR="006C6405">
        <w:rPr>
          <w:rFonts w:ascii="Times New Roman" w:hAnsi="Times New Roman" w:cs="Times New Roman"/>
          <w:sz w:val="24"/>
          <w:szCs w:val="24"/>
        </w:rPr>
        <w:t>course</w:t>
      </w:r>
      <w:ins w:id="51" w:author="Merck &amp; Co., Inc." w:date="2014-11-25T07:23:00Z">
        <w:r w:rsidR="00CC2D94">
          <w:rPr>
            <w:rFonts w:ascii="Times New Roman" w:hAnsi="Times New Roman" w:cs="Times New Roman"/>
            <w:sz w:val="24"/>
            <w:szCs w:val="24"/>
          </w:rPr>
          <w:t>s</w:t>
        </w:r>
      </w:ins>
      <w:r w:rsidR="006C6405">
        <w:rPr>
          <w:rFonts w:ascii="Times New Roman" w:hAnsi="Times New Roman" w:cs="Times New Roman"/>
          <w:sz w:val="24"/>
          <w:szCs w:val="24"/>
        </w:rPr>
        <w:t xml:space="preserve"> </w:t>
      </w:r>
      <w:del w:id="52" w:author="Merck &amp; Co., Inc." w:date="2014-11-25T07:23:00Z">
        <w:r w:rsidR="006C6405" w:rsidDel="00CC2D94">
          <w:rPr>
            <w:rFonts w:ascii="Times New Roman" w:hAnsi="Times New Roman" w:cs="Times New Roman"/>
            <w:sz w:val="24"/>
            <w:szCs w:val="24"/>
          </w:rPr>
          <w:delText>provided</w:delText>
        </w:r>
      </w:del>
      <w:r w:rsidR="006C6405">
        <w:rPr>
          <w:rFonts w:ascii="Times New Roman" w:hAnsi="Times New Roman" w:cs="Times New Roman"/>
          <w:sz w:val="24"/>
          <w:szCs w:val="24"/>
        </w:rPr>
        <w:t xml:space="preserve"> in the RN-BSN program allows nursing</w:t>
      </w:r>
      <w:r w:rsidR="00277817">
        <w:rPr>
          <w:rFonts w:ascii="Times New Roman" w:hAnsi="Times New Roman" w:cs="Times New Roman"/>
          <w:sz w:val="24"/>
          <w:szCs w:val="24"/>
        </w:rPr>
        <w:t xml:space="preserve"> students to </w:t>
      </w:r>
      <w:r w:rsidR="001148A6">
        <w:rPr>
          <w:rFonts w:ascii="Times New Roman" w:hAnsi="Times New Roman" w:cs="Times New Roman"/>
          <w:sz w:val="24"/>
          <w:szCs w:val="24"/>
        </w:rPr>
        <w:t>engage</w:t>
      </w:r>
      <w:r w:rsidR="00277817">
        <w:rPr>
          <w:rFonts w:ascii="Times New Roman" w:hAnsi="Times New Roman" w:cs="Times New Roman"/>
          <w:sz w:val="24"/>
          <w:szCs w:val="24"/>
        </w:rPr>
        <w:t xml:space="preserve"> in diverse fields </w:t>
      </w:r>
      <w:ins w:id="53" w:author="Merck &amp; Co., Inc." w:date="2014-11-25T07:24:00Z">
        <w:r w:rsidR="00CC2D94">
          <w:rPr>
            <w:rFonts w:ascii="Times New Roman" w:hAnsi="Times New Roman" w:cs="Times New Roman"/>
            <w:sz w:val="24"/>
            <w:szCs w:val="24"/>
          </w:rPr>
          <w:t xml:space="preserve">and </w:t>
        </w:r>
      </w:ins>
      <w:r w:rsidR="00277817">
        <w:rPr>
          <w:rFonts w:ascii="Times New Roman" w:hAnsi="Times New Roman" w:cs="Times New Roman"/>
          <w:sz w:val="24"/>
          <w:szCs w:val="24"/>
        </w:rPr>
        <w:t>increas</w:t>
      </w:r>
      <w:ins w:id="54" w:author="Merck &amp; Co., Inc." w:date="2014-11-25T07:24:00Z">
        <w:r w:rsidR="00CC2D94">
          <w:rPr>
            <w:rFonts w:ascii="Times New Roman" w:hAnsi="Times New Roman" w:cs="Times New Roman"/>
            <w:sz w:val="24"/>
            <w:szCs w:val="24"/>
          </w:rPr>
          <w:t>es</w:t>
        </w:r>
      </w:ins>
      <w:del w:id="55" w:author="Merck &amp; Co., Inc." w:date="2014-11-25T07:24:00Z">
        <w:r w:rsidR="00277817" w:rsidDel="00CC2D94">
          <w:rPr>
            <w:rFonts w:ascii="Times New Roman" w:hAnsi="Times New Roman" w:cs="Times New Roman"/>
            <w:sz w:val="24"/>
            <w:szCs w:val="24"/>
          </w:rPr>
          <w:delText>ing</w:delText>
        </w:r>
      </w:del>
      <w:r w:rsidR="000756E9">
        <w:rPr>
          <w:rFonts w:ascii="Times New Roman" w:hAnsi="Times New Roman" w:cs="Times New Roman"/>
          <w:sz w:val="24"/>
          <w:szCs w:val="24"/>
        </w:rPr>
        <w:t xml:space="preserve"> the competence, professionalism, and leadership qualit</w:t>
      </w:r>
      <w:ins w:id="56" w:author="Merck &amp; Co., Inc." w:date="2014-11-25T07:24:00Z">
        <w:r w:rsidR="00CC2D94">
          <w:rPr>
            <w:rFonts w:ascii="Times New Roman" w:hAnsi="Times New Roman" w:cs="Times New Roman"/>
            <w:sz w:val="24"/>
            <w:szCs w:val="24"/>
          </w:rPr>
          <w:t>ies</w:t>
        </w:r>
      </w:ins>
      <w:del w:id="57" w:author="Merck &amp; Co., Inc." w:date="2014-11-25T07:24:00Z">
        <w:r w:rsidR="000756E9" w:rsidDel="00CC2D94">
          <w:rPr>
            <w:rFonts w:ascii="Times New Roman" w:hAnsi="Times New Roman" w:cs="Times New Roman"/>
            <w:sz w:val="24"/>
            <w:szCs w:val="24"/>
          </w:rPr>
          <w:delText>y</w:delText>
        </w:r>
      </w:del>
      <w:r w:rsidR="00277817">
        <w:rPr>
          <w:rFonts w:ascii="Times New Roman" w:hAnsi="Times New Roman" w:cs="Times New Roman"/>
          <w:sz w:val="24"/>
          <w:szCs w:val="24"/>
        </w:rPr>
        <w:t xml:space="preserve">. </w:t>
      </w:r>
      <w:r w:rsidR="006C6405">
        <w:rPr>
          <w:rFonts w:ascii="Times New Roman" w:hAnsi="Times New Roman" w:cs="Times New Roman"/>
          <w:sz w:val="24"/>
          <w:szCs w:val="24"/>
        </w:rPr>
        <w:t>Hence an affordable, well planned RN-BSN program can bring major benefits to the nurses as well as the health care organization.</w:t>
      </w:r>
    </w:p>
    <w:p w:rsidR="006F11A2" w:rsidRPr="006F11A2" w:rsidRDefault="006F11A2" w:rsidP="006F11A2">
      <w:pPr>
        <w:spacing w:line="480" w:lineRule="auto"/>
        <w:jc w:val="center"/>
        <w:rPr>
          <w:rFonts w:ascii="Times New Roman" w:hAnsi="Times New Roman" w:cs="Times New Roman"/>
          <w:b/>
          <w:bCs/>
          <w:sz w:val="24"/>
          <w:szCs w:val="24"/>
        </w:rPr>
      </w:pPr>
      <w:r w:rsidRPr="006F11A2">
        <w:rPr>
          <w:rFonts w:ascii="Times New Roman" w:hAnsi="Times New Roman" w:cs="Times New Roman"/>
          <w:b/>
          <w:bCs/>
          <w:sz w:val="24"/>
          <w:szCs w:val="24"/>
        </w:rPr>
        <w:t xml:space="preserve">Using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oaching to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reate </w:t>
      </w:r>
      <w:r w:rsidR="003279F5">
        <w:rPr>
          <w:rFonts w:ascii="Times New Roman" w:hAnsi="Times New Roman" w:cs="Times New Roman"/>
          <w:b/>
          <w:bCs/>
          <w:sz w:val="24"/>
          <w:szCs w:val="24"/>
        </w:rPr>
        <w:t>E</w:t>
      </w:r>
      <w:r w:rsidRPr="006F11A2">
        <w:rPr>
          <w:rFonts w:ascii="Times New Roman" w:hAnsi="Times New Roman" w:cs="Times New Roman"/>
          <w:b/>
          <w:bCs/>
          <w:sz w:val="24"/>
          <w:szCs w:val="24"/>
        </w:rPr>
        <w:t xml:space="preserve">mpowered </w:t>
      </w:r>
      <w:r w:rsidR="003279F5">
        <w:rPr>
          <w:rFonts w:ascii="Times New Roman" w:hAnsi="Times New Roman" w:cs="Times New Roman"/>
          <w:b/>
          <w:bCs/>
          <w:sz w:val="24"/>
          <w:szCs w:val="24"/>
        </w:rPr>
        <w:t>N</w:t>
      </w:r>
      <w:r w:rsidRPr="006F11A2">
        <w:rPr>
          <w:rFonts w:ascii="Times New Roman" w:hAnsi="Times New Roman" w:cs="Times New Roman"/>
          <w:b/>
          <w:bCs/>
          <w:sz w:val="24"/>
          <w:szCs w:val="24"/>
        </w:rPr>
        <w:t xml:space="preserve">ursing </w:t>
      </w:r>
      <w:r w:rsidR="003279F5">
        <w:rPr>
          <w:rFonts w:ascii="Times New Roman" w:hAnsi="Times New Roman" w:cs="Times New Roman"/>
          <w:b/>
          <w:bCs/>
          <w:sz w:val="24"/>
          <w:szCs w:val="24"/>
        </w:rPr>
        <w:t>L</w:t>
      </w:r>
      <w:r w:rsidRPr="006F11A2">
        <w:rPr>
          <w:rFonts w:ascii="Times New Roman" w:hAnsi="Times New Roman" w:cs="Times New Roman"/>
          <w:b/>
          <w:bCs/>
          <w:sz w:val="24"/>
          <w:szCs w:val="24"/>
        </w:rPr>
        <w:t xml:space="preserve">eadership to </w:t>
      </w:r>
      <w:r w:rsidR="003279F5">
        <w:rPr>
          <w:rFonts w:ascii="Times New Roman" w:hAnsi="Times New Roman" w:cs="Times New Roman"/>
          <w:b/>
          <w:bCs/>
          <w:sz w:val="24"/>
          <w:szCs w:val="24"/>
        </w:rPr>
        <w:t>C</w:t>
      </w:r>
      <w:r w:rsidRPr="006F11A2">
        <w:rPr>
          <w:rFonts w:ascii="Times New Roman" w:hAnsi="Times New Roman" w:cs="Times New Roman"/>
          <w:b/>
          <w:bCs/>
          <w:sz w:val="24"/>
          <w:szCs w:val="24"/>
        </w:rPr>
        <w:t xml:space="preserve">hange </w:t>
      </w:r>
      <w:r w:rsidR="003279F5">
        <w:rPr>
          <w:rFonts w:ascii="Times New Roman" w:hAnsi="Times New Roman" w:cs="Times New Roman"/>
          <w:b/>
          <w:bCs/>
          <w:sz w:val="24"/>
          <w:szCs w:val="24"/>
        </w:rPr>
        <w:t>L</w:t>
      </w:r>
      <w:r w:rsidRPr="006F11A2">
        <w:rPr>
          <w:rFonts w:ascii="Times New Roman" w:hAnsi="Times New Roman" w:cs="Times New Roman"/>
          <w:b/>
          <w:bCs/>
          <w:sz w:val="24"/>
          <w:szCs w:val="24"/>
        </w:rPr>
        <w:t>ive</w:t>
      </w:r>
      <w:r w:rsidR="00575125">
        <w:rPr>
          <w:rFonts w:ascii="Times New Roman" w:hAnsi="Times New Roman" w:cs="Times New Roman"/>
          <w:b/>
          <w:bCs/>
          <w:sz w:val="24"/>
          <w:szCs w:val="24"/>
        </w:rPr>
        <w:t>s</w:t>
      </w:r>
    </w:p>
    <w:p w:rsidR="00897004" w:rsidRDefault="006F11A2" w:rsidP="000269BD">
      <w:pPr>
        <w:spacing w:line="480" w:lineRule="auto"/>
        <w:rPr>
          <w:rFonts w:ascii="Times New Roman" w:hAnsi="Times New Roman" w:cs="Times New Roman"/>
          <w:sz w:val="24"/>
          <w:szCs w:val="24"/>
        </w:rPr>
      </w:pPr>
      <w:r>
        <w:rPr>
          <w:rFonts w:ascii="Times New Roman" w:hAnsi="Times New Roman" w:cs="Times New Roman"/>
          <w:sz w:val="24"/>
          <w:szCs w:val="24"/>
        </w:rPr>
        <w:tab/>
        <w:t>This article</w:t>
      </w:r>
      <w:r w:rsidR="00DF12EF">
        <w:rPr>
          <w:rFonts w:ascii="Times New Roman" w:hAnsi="Times New Roman" w:cs="Times New Roman"/>
          <w:sz w:val="24"/>
          <w:szCs w:val="24"/>
        </w:rPr>
        <w:t xml:space="preserve"> emphasizes </w:t>
      </w:r>
      <w:r>
        <w:rPr>
          <w:rFonts w:ascii="Times New Roman" w:hAnsi="Times New Roman" w:cs="Times New Roman"/>
          <w:sz w:val="24"/>
          <w:szCs w:val="24"/>
        </w:rPr>
        <w:t xml:space="preserve">that coaching is required to make nurses </w:t>
      </w:r>
      <w:r w:rsidR="00DF12EF">
        <w:rPr>
          <w:rFonts w:ascii="Times New Roman" w:hAnsi="Times New Roman" w:cs="Times New Roman"/>
          <w:sz w:val="24"/>
          <w:szCs w:val="24"/>
        </w:rPr>
        <w:t xml:space="preserve">effective leaders. The International </w:t>
      </w:r>
      <w:ins w:id="58" w:author="Merck &amp; Co., Inc." w:date="2014-11-25T07:32:00Z">
        <w:r w:rsidR="003D3847">
          <w:rPr>
            <w:rFonts w:ascii="Times New Roman" w:hAnsi="Times New Roman" w:cs="Times New Roman"/>
            <w:sz w:val="24"/>
            <w:szCs w:val="24"/>
          </w:rPr>
          <w:t xml:space="preserve">Coach </w:t>
        </w:r>
      </w:ins>
      <w:del w:id="59" w:author="Merck &amp; Co., Inc." w:date="2014-11-25T07:32:00Z">
        <w:r w:rsidR="00DF12EF" w:rsidDel="003D3847">
          <w:rPr>
            <w:rFonts w:ascii="Times New Roman" w:hAnsi="Times New Roman" w:cs="Times New Roman"/>
            <w:sz w:val="24"/>
            <w:szCs w:val="24"/>
          </w:rPr>
          <w:delText>coach</w:delText>
        </w:r>
      </w:del>
      <w:r w:rsidR="00DF12EF">
        <w:rPr>
          <w:rFonts w:ascii="Times New Roman" w:hAnsi="Times New Roman" w:cs="Times New Roman"/>
          <w:sz w:val="24"/>
          <w:szCs w:val="24"/>
        </w:rPr>
        <w:t xml:space="preserve"> Federation </w:t>
      </w:r>
      <w:ins w:id="60" w:author="Merck &amp; Co., Inc." w:date="2014-11-25T07:33:00Z">
        <w:r w:rsidR="003D3847">
          <w:rPr>
            <w:rFonts w:ascii="Times New Roman" w:hAnsi="Times New Roman" w:cs="Times New Roman"/>
            <w:sz w:val="24"/>
            <w:szCs w:val="24"/>
          </w:rPr>
          <w:t>states</w:t>
        </w:r>
      </w:ins>
      <w:del w:id="61" w:author="Merck &amp; Co., Inc." w:date="2014-11-25T07:33:00Z">
        <w:r w:rsidR="00DF12EF" w:rsidDel="003D3847">
          <w:rPr>
            <w:rFonts w:ascii="Times New Roman" w:hAnsi="Times New Roman" w:cs="Times New Roman"/>
            <w:sz w:val="24"/>
            <w:szCs w:val="24"/>
          </w:rPr>
          <w:delText>implies</w:delText>
        </w:r>
      </w:del>
      <w:r w:rsidR="00DF12EF">
        <w:rPr>
          <w:rFonts w:ascii="Times New Roman" w:hAnsi="Times New Roman" w:cs="Times New Roman"/>
          <w:sz w:val="24"/>
          <w:szCs w:val="24"/>
        </w:rPr>
        <w:t xml:space="preserve"> t</w:t>
      </w:r>
      <w:r w:rsidR="00C62487">
        <w:rPr>
          <w:rFonts w:ascii="Times New Roman" w:hAnsi="Times New Roman" w:cs="Times New Roman"/>
          <w:sz w:val="24"/>
          <w:szCs w:val="24"/>
        </w:rPr>
        <w:t>hat professional coaching help nurses</w:t>
      </w:r>
      <w:r w:rsidR="00DF12EF">
        <w:rPr>
          <w:rFonts w:ascii="Times New Roman" w:hAnsi="Times New Roman" w:cs="Times New Roman"/>
          <w:sz w:val="24"/>
          <w:szCs w:val="24"/>
        </w:rPr>
        <w:t xml:space="preserve"> to improve their quality of life at home and in work settings</w:t>
      </w:r>
      <w:r w:rsidR="006534FE">
        <w:rPr>
          <w:rFonts w:ascii="Times New Roman" w:hAnsi="Times New Roman" w:cs="Times New Roman"/>
          <w:sz w:val="24"/>
          <w:szCs w:val="24"/>
        </w:rPr>
        <w:t xml:space="preserve"> (</w:t>
      </w:r>
      <w:proofErr w:type="spellStart"/>
      <w:r w:rsidR="006534FE" w:rsidRPr="009A6716">
        <w:rPr>
          <w:rFonts w:ascii="Times New Roman" w:hAnsi="Times New Roman" w:cs="Times New Roman"/>
          <w:color w:val="000000"/>
          <w:sz w:val="24"/>
          <w:szCs w:val="24"/>
          <w:lang w:bidi="te-IN"/>
        </w:rPr>
        <w:t>Serio</w:t>
      </w:r>
      <w:proofErr w:type="spellEnd"/>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DF12EF">
        <w:rPr>
          <w:rFonts w:ascii="Times New Roman" w:hAnsi="Times New Roman" w:cs="Times New Roman"/>
          <w:sz w:val="24"/>
          <w:szCs w:val="24"/>
        </w:rPr>
        <w:t xml:space="preserve"> Through coaching</w:t>
      </w:r>
      <w:ins w:id="62" w:author="Merck &amp; Co., Inc." w:date="2014-11-25T07:33:00Z">
        <w:r w:rsidR="003D3847">
          <w:rPr>
            <w:rFonts w:ascii="Times New Roman" w:hAnsi="Times New Roman" w:cs="Times New Roman"/>
            <w:sz w:val="24"/>
            <w:szCs w:val="24"/>
          </w:rPr>
          <w:t>,</w:t>
        </w:r>
      </w:ins>
      <w:r w:rsidR="00DF12EF">
        <w:rPr>
          <w:rFonts w:ascii="Times New Roman" w:hAnsi="Times New Roman" w:cs="Times New Roman"/>
          <w:sz w:val="24"/>
          <w:szCs w:val="24"/>
        </w:rPr>
        <w:t xml:space="preserve"> </w:t>
      </w:r>
      <w:r w:rsidR="00A125A7">
        <w:rPr>
          <w:rFonts w:ascii="Times New Roman" w:hAnsi="Times New Roman" w:cs="Times New Roman"/>
          <w:sz w:val="24"/>
          <w:szCs w:val="24"/>
        </w:rPr>
        <w:t>nurses</w:t>
      </w:r>
      <w:r w:rsidR="00DF12EF">
        <w:rPr>
          <w:rFonts w:ascii="Times New Roman" w:hAnsi="Times New Roman" w:cs="Times New Roman"/>
          <w:sz w:val="24"/>
          <w:szCs w:val="24"/>
        </w:rPr>
        <w:t xml:space="preserve"> increase the learning </w:t>
      </w:r>
      <w:proofErr w:type="gramStart"/>
      <w:r w:rsidR="00DF12EF">
        <w:rPr>
          <w:rFonts w:ascii="Times New Roman" w:hAnsi="Times New Roman" w:cs="Times New Roman"/>
          <w:sz w:val="24"/>
          <w:szCs w:val="24"/>
        </w:rPr>
        <w:t>abilities</w:t>
      </w:r>
      <w:ins w:id="63" w:author="Merck &amp; Co., Inc." w:date="2014-11-25T07:33:00Z">
        <w:r w:rsidR="003D3847">
          <w:rPr>
            <w:rFonts w:ascii="Times New Roman" w:hAnsi="Times New Roman" w:cs="Times New Roman"/>
            <w:sz w:val="24"/>
            <w:szCs w:val="24"/>
          </w:rPr>
          <w:t xml:space="preserve"> that</w:t>
        </w:r>
      </w:ins>
      <w:r w:rsidR="00DF12EF">
        <w:rPr>
          <w:rFonts w:ascii="Times New Roman" w:hAnsi="Times New Roman" w:cs="Times New Roman"/>
          <w:sz w:val="24"/>
          <w:szCs w:val="24"/>
        </w:rPr>
        <w:t xml:space="preserve"> </w:t>
      </w:r>
      <w:r w:rsidR="004F7107">
        <w:rPr>
          <w:rFonts w:ascii="Times New Roman" w:hAnsi="Times New Roman" w:cs="Times New Roman"/>
          <w:sz w:val="24"/>
          <w:szCs w:val="24"/>
        </w:rPr>
        <w:t>lead</w:t>
      </w:r>
      <w:ins w:id="64" w:author="Merck &amp; Co., Inc." w:date="2014-11-25T07:34:00Z">
        <w:r w:rsidR="003D3847">
          <w:rPr>
            <w:rFonts w:ascii="Times New Roman" w:hAnsi="Times New Roman" w:cs="Times New Roman"/>
            <w:sz w:val="24"/>
            <w:szCs w:val="24"/>
          </w:rPr>
          <w:t>s</w:t>
        </w:r>
      </w:ins>
      <w:proofErr w:type="gramEnd"/>
      <w:del w:id="65" w:author="Merck &amp; Co., Inc." w:date="2014-11-25T07:34:00Z">
        <w:r w:rsidR="00C62487" w:rsidDel="003D3847">
          <w:rPr>
            <w:rFonts w:ascii="Times New Roman" w:hAnsi="Times New Roman" w:cs="Times New Roman"/>
            <w:sz w:val="24"/>
            <w:szCs w:val="24"/>
          </w:rPr>
          <w:delText>ing</w:delText>
        </w:r>
      </w:del>
      <w:r w:rsidR="004F7107">
        <w:rPr>
          <w:rFonts w:ascii="Times New Roman" w:hAnsi="Times New Roman" w:cs="Times New Roman"/>
          <w:sz w:val="24"/>
          <w:szCs w:val="24"/>
        </w:rPr>
        <w:t xml:space="preserve"> to </w:t>
      </w:r>
      <w:r w:rsidR="00C62487">
        <w:rPr>
          <w:rFonts w:ascii="Times New Roman" w:hAnsi="Times New Roman" w:cs="Times New Roman"/>
          <w:sz w:val="24"/>
          <w:szCs w:val="24"/>
        </w:rPr>
        <w:t>progression</w:t>
      </w:r>
      <w:r w:rsidR="00DF12EF">
        <w:rPr>
          <w:rFonts w:ascii="Times New Roman" w:hAnsi="Times New Roman" w:cs="Times New Roman"/>
          <w:sz w:val="24"/>
          <w:szCs w:val="24"/>
        </w:rPr>
        <w:t xml:space="preserve"> in the work</w:t>
      </w:r>
      <w:r w:rsidR="004F7107">
        <w:rPr>
          <w:rFonts w:ascii="Times New Roman" w:hAnsi="Times New Roman" w:cs="Times New Roman"/>
          <w:sz w:val="24"/>
          <w:szCs w:val="24"/>
        </w:rPr>
        <w:t xml:space="preserve"> environment</w:t>
      </w:r>
      <w:r w:rsidR="00DF12EF">
        <w:rPr>
          <w:rFonts w:ascii="Times New Roman" w:hAnsi="Times New Roman" w:cs="Times New Roman"/>
          <w:sz w:val="24"/>
          <w:szCs w:val="24"/>
        </w:rPr>
        <w:t xml:space="preserve">. </w:t>
      </w:r>
      <w:r w:rsidR="004F6D55">
        <w:rPr>
          <w:rFonts w:ascii="Times New Roman" w:hAnsi="Times New Roman" w:cs="Times New Roman"/>
          <w:sz w:val="24"/>
          <w:szCs w:val="24"/>
        </w:rPr>
        <w:t xml:space="preserve">One of the </w:t>
      </w:r>
      <w:ins w:id="66" w:author="Merck &amp; Co., Inc." w:date="2014-11-25T07:36:00Z">
        <w:r w:rsidR="00BC6B56">
          <w:rPr>
            <w:rFonts w:ascii="Times New Roman" w:hAnsi="Times New Roman" w:cs="Times New Roman"/>
            <w:sz w:val="24"/>
            <w:szCs w:val="24"/>
          </w:rPr>
          <w:t xml:space="preserve">main </w:t>
        </w:r>
        <w:proofErr w:type="gramStart"/>
        <w:r w:rsidR="00BC6B56">
          <w:rPr>
            <w:rFonts w:ascii="Times New Roman" w:hAnsi="Times New Roman" w:cs="Times New Roman"/>
            <w:sz w:val="24"/>
            <w:szCs w:val="24"/>
          </w:rPr>
          <w:t>element</w:t>
        </w:r>
        <w:proofErr w:type="gramEnd"/>
        <w:r w:rsidR="00BC6B56">
          <w:rPr>
            <w:rFonts w:ascii="Times New Roman" w:hAnsi="Times New Roman" w:cs="Times New Roman"/>
            <w:sz w:val="24"/>
            <w:szCs w:val="24"/>
          </w:rPr>
          <w:t xml:space="preserve"> of the </w:t>
        </w:r>
      </w:ins>
      <w:del w:id="67" w:author="Merck &amp; Co., Inc." w:date="2014-11-25T07:36:00Z">
        <w:r w:rsidR="004F6D55" w:rsidDel="00BC6B56">
          <w:rPr>
            <w:rFonts w:ascii="Times New Roman" w:hAnsi="Times New Roman" w:cs="Times New Roman"/>
            <w:sz w:val="24"/>
            <w:szCs w:val="24"/>
          </w:rPr>
          <w:delText>elements focus</w:delText>
        </w:r>
      </w:del>
      <w:del w:id="68" w:author="Merck &amp; Co., Inc." w:date="2014-11-25T07:35:00Z">
        <w:r w:rsidR="004F6D55" w:rsidDel="00BC6B56">
          <w:rPr>
            <w:rFonts w:ascii="Times New Roman" w:hAnsi="Times New Roman" w:cs="Times New Roman"/>
            <w:sz w:val="24"/>
            <w:szCs w:val="24"/>
          </w:rPr>
          <w:delText>ed</w:delText>
        </w:r>
      </w:del>
      <w:del w:id="69" w:author="Merck &amp; Co., Inc." w:date="2014-11-25T07:36:00Z">
        <w:r w:rsidR="004F6D55" w:rsidDel="00BC6B56">
          <w:rPr>
            <w:rFonts w:ascii="Times New Roman" w:hAnsi="Times New Roman" w:cs="Times New Roman"/>
            <w:sz w:val="24"/>
            <w:szCs w:val="24"/>
          </w:rPr>
          <w:delText xml:space="preserve"> during the</w:delText>
        </w:r>
      </w:del>
      <w:r w:rsidR="004F6D55">
        <w:rPr>
          <w:rFonts w:ascii="Times New Roman" w:hAnsi="Times New Roman" w:cs="Times New Roman"/>
          <w:sz w:val="24"/>
          <w:szCs w:val="24"/>
        </w:rPr>
        <w:t xml:space="preserve"> coaching process </w:t>
      </w:r>
      <w:ins w:id="70" w:author="Merck &amp; Co., Inc." w:date="2014-11-25T07:35:00Z">
        <w:r w:rsidR="00BC6B56">
          <w:rPr>
            <w:rFonts w:ascii="Times New Roman" w:hAnsi="Times New Roman" w:cs="Times New Roman"/>
            <w:sz w:val="24"/>
            <w:szCs w:val="24"/>
          </w:rPr>
          <w:t>is</w:t>
        </w:r>
      </w:ins>
      <w:del w:id="71" w:author="Merck &amp; Co., Inc." w:date="2014-11-25T07:35:00Z">
        <w:r w:rsidR="004F6D55" w:rsidDel="00BC6B56">
          <w:rPr>
            <w:rFonts w:ascii="Times New Roman" w:hAnsi="Times New Roman" w:cs="Times New Roman"/>
            <w:sz w:val="24"/>
            <w:szCs w:val="24"/>
          </w:rPr>
          <w:delText>was</w:delText>
        </w:r>
      </w:del>
      <w:r w:rsidR="004F6D55">
        <w:rPr>
          <w:rFonts w:ascii="Times New Roman" w:hAnsi="Times New Roman" w:cs="Times New Roman"/>
          <w:sz w:val="24"/>
          <w:szCs w:val="24"/>
        </w:rPr>
        <w:t xml:space="preserve"> to be accountable for </w:t>
      </w:r>
      <w:r w:rsidR="00DA7098">
        <w:rPr>
          <w:rFonts w:ascii="Times New Roman" w:hAnsi="Times New Roman" w:cs="Times New Roman"/>
          <w:sz w:val="24"/>
          <w:szCs w:val="24"/>
        </w:rPr>
        <w:t>one’s own</w:t>
      </w:r>
      <w:r w:rsidR="004F6D55">
        <w:rPr>
          <w:rFonts w:ascii="Times New Roman" w:hAnsi="Times New Roman" w:cs="Times New Roman"/>
          <w:sz w:val="24"/>
          <w:szCs w:val="24"/>
        </w:rPr>
        <w:t xml:space="preserve"> action</w:t>
      </w:r>
      <w:r w:rsidR="006534FE">
        <w:rPr>
          <w:rFonts w:ascii="Times New Roman" w:hAnsi="Times New Roman" w:cs="Times New Roman"/>
          <w:sz w:val="24"/>
          <w:szCs w:val="24"/>
        </w:rPr>
        <w:t xml:space="preserve"> (</w:t>
      </w:r>
      <w:proofErr w:type="spellStart"/>
      <w:r w:rsidR="006534FE" w:rsidRPr="009A6716">
        <w:rPr>
          <w:rFonts w:ascii="Times New Roman" w:hAnsi="Times New Roman" w:cs="Times New Roman"/>
          <w:color w:val="000000"/>
          <w:sz w:val="24"/>
          <w:szCs w:val="24"/>
          <w:lang w:bidi="te-IN"/>
        </w:rPr>
        <w:t>Serio</w:t>
      </w:r>
      <w:proofErr w:type="spellEnd"/>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4F6D55">
        <w:rPr>
          <w:rFonts w:ascii="Times New Roman" w:hAnsi="Times New Roman" w:cs="Times New Roman"/>
          <w:sz w:val="24"/>
          <w:szCs w:val="24"/>
        </w:rPr>
        <w:t>. For instance</w:t>
      </w:r>
      <w:r w:rsidR="00DA7098">
        <w:rPr>
          <w:rFonts w:ascii="Times New Roman" w:hAnsi="Times New Roman" w:cs="Times New Roman"/>
          <w:sz w:val="24"/>
          <w:szCs w:val="24"/>
        </w:rPr>
        <w:t>,</w:t>
      </w:r>
      <w:r w:rsidR="004F6D55">
        <w:rPr>
          <w:rFonts w:ascii="Times New Roman" w:hAnsi="Times New Roman" w:cs="Times New Roman"/>
          <w:sz w:val="24"/>
          <w:szCs w:val="24"/>
        </w:rPr>
        <w:t xml:space="preserve"> it is not unusual </w:t>
      </w:r>
      <w:r w:rsidR="00497A45">
        <w:rPr>
          <w:rFonts w:ascii="Times New Roman" w:hAnsi="Times New Roman" w:cs="Times New Roman"/>
          <w:sz w:val="24"/>
          <w:szCs w:val="24"/>
        </w:rPr>
        <w:t>for nurses</w:t>
      </w:r>
      <w:r w:rsidR="004F6D55">
        <w:rPr>
          <w:rFonts w:ascii="Times New Roman" w:hAnsi="Times New Roman" w:cs="Times New Roman"/>
          <w:sz w:val="24"/>
          <w:szCs w:val="24"/>
        </w:rPr>
        <w:t xml:space="preserve"> to circumvent certain small errors that occur at work or put the blame on </w:t>
      </w:r>
      <w:del w:id="72" w:author="Merck &amp; Co., Inc." w:date="2014-11-25T07:37:00Z">
        <w:r w:rsidR="004F6D55" w:rsidDel="00BC6B56">
          <w:rPr>
            <w:rFonts w:ascii="Times New Roman" w:hAnsi="Times New Roman" w:cs="Times New Roman"/>
            <w:sz w:val="24"/>
            <w:szCs w:val="24"/>
          </w:rPr>
          <w:delText>someone</w:delText>
        </w:r>
      </w:del>
      <w:ins w:id="73" w:author="Merck &amp; Co., Inc." w:date="2014-11-25T07:37:00Z">
        <w:r w:rsidR="00BC6B56">
          <w:rPr>
            <w:rFonts w:ascii="Times New Roman" w:hAnsi="Times New Roman" w:cs="Times New Roman"/>
            <w:sz w:val="24"/>
            <w:szCs w:val="24"/>
          </w:rPr>
          <w:t>someone else</w:t>
        </w:r>
      </w:ins>
      <w:r w:rsidR="004F6D55">
        <w:rPr>
          <w:rFonts w:ascii="Times New Roman" w:hAnsi="Times New Roman" w:cs="Times New Roman"/>
          <w:sz w:val="24"/>
          <w:szCs w:val="24"/>
        </w:rPr>
        <w:t>. Such actions can disturb the harmony among the health care professional</w:t>
      </w:r>
      <w:r w:rsidR="00DA7098">
        <w:rPr>
          <w:rFonts w:ascii="Times New Roman" w:hAnsi="Times New Roman" w:cs="Times New Roman"/>
          <w:sz w:val="24"/>
          <w:szCs w:val="24"/>
        </w:rPr>
        <w:t>s</w:t>
      </w:r>
      <w:r w:rsidR="004F6D55">
        <w:rPr>
          <w:rFonts w:ascii="Times New Roman" w:hAnsi="Times New Roman" w:cs="Times New Roman"/>
          <w:sz w:val="24"/>
          <w:szCs w:val="24"/>
        </w:rPr>
        <w:t xml:space="preserve"> in an organization. When nurses are taught to be accountable for their own actions</w:t>
      </w:r>
      <w:r w:rsidR="00F46361">
        <w:rPr>
          <w:rFonts w:ascii="Times New Roman" w:hAnsi="Times New Roman" w:cs="Times New Roman"/>
          <w:sz w:val="24"/>
          <w:szCs w:val="24"/>
        </w:rPr>
        <w:t>, the</w:t>
      </w:r>
      <w:r w:rsidR="00DA7098">
        <w:rPr>
          <w:rFonts w:ascii="Times New Roman" w:hAnsi="Times New Roman" w:cs="Times New Roman"/>
          <w:sz w:val="24"/>
          <w:szCs w:val="24"/>
        </w:rPr>
        <w:t>y</w:t>
      </w:r>
      <w:r w:rsidR="00F46361">
        <w:rPr>
          <w:rFonts w:ascii="Times New Roman" w:hAnsi="Times New Roman" w:cs="Times New Roman"/>
          <w:sz w:val="24"/>
          <w:szCs w:val="24"/>
        </w:rPr>
        <w:t xml:space="preserve"> spread a positive mind set to their colleagues making their colleagues to approach matters in the same manner </w:t>
      </w:r>
      <w:ins w:id="74" w:author="Merck &amp; Co., Inc." w:date="2014-11-25T07:37:00Z">
        <w:r w:rsidR="00BC6B56">
          <w:rPr>
            <w:rFonts w:ascii="Times New Roman" w:hAnsi="Times New Roman" w:cs="Times New Roman"/>
            <w:sz w:val="24"/>
            <w:szCs w:val="24"/>
          </w:rPr>
          <w:t>and</w:t>
        </w:r>
      </w:ins>
      <w:ins w:id="75" w:author="Merck &amp; Co., Inc." w:date="2014-11-25T07:38:00Z">
        <w:r w:rsidR="00BC6B56">
          <w:rPr>
            <w:rFonts w:ascii="Times New Roman" w:hAnsi="Times New Roman" w:cs="Times New Roman"/>
            <w:sz w:val="24"/>
            <w:szCs w:val="24"/>
          </w:rPr>
          <w:t xml:space="preserve"> enhance</w:t>
        </w:r>
      </w:ins>
      <w:del w:id="76" w:author="Merck &amp; Co., Inc." w:date="2014-11-25T07:38:00Z">
        <w:r w:rsidR="00F46361" w:rsidDel="00BC6B56">
          <w:rPr>
            <w:rFonts w:ascii="Times New Roman" w:hAnsi="Times New Roman" w:cs="Times New Roman"/>
            <w:sz w:val="24"/>
            <w:szCs w:val="24"/>
          </w:rPr>
          <w:delText>thus enhancing</w:delText>
        </w:r>
      </w:del>
      <w:r w:rsidR="00F46361">
        <w:rPr>
          <w:rFonts w:ascii="Times New Roman" w:hAnsi="Times New Roman" w:cs="Times New Roman"/>
          <w:sz w:val="24"/>
          <w:szCs w:val="24"/>
        </w:rPr>
        <w:t xml:space="preserve"> the </w:t>
      </w:r>
      <w:r w:rsidR="00DA7098">
        <w:rPr>
          <w:rFonts w:ascii="Times New Roman" w:hAnsi="Times New Roman" w:cs="Times New Roman"/>
          <w:sz w:val="24"/>
          <w:szCs w:val="24"/>
        </w:rPr>
        <w:t>professionalism</w:t>
      </w:r>
      <w:r w:rsidR="00F46361">
        <w:rPr>
          <w:rFonts w:ascii="Times New Roman" w:hAnsi="Times New Roman" w:cs="Times New Roman"/>
          <w:sz w:val="24"/>
          <w:szCs w:val="24"/>
        </w:rPr>
        <w:t xml:space="preserve"> in the health care setting</w:t>
      </w:r>
      <w:r w:rsidR="006534FE">
        <w:rPr>
          <w:rFonts w:ascii="Times New Roman" w:hAnsi="Times New Roman" w:cs="Times New Roman"/>
          <w:sz w:val="24"/>
          <w:szCs w:val="24"/>
        </w:rPr>
        <w:t xml:space="preserve"> (</w:t>
      </w:r>
      <w:proofErr w:type="spellStart"/>
      <w:r w:rsidR="006534FE" w:rsidRPr="009A6716">
        <w:rPr>
          <w:rFonts w:ascii="Times New Roman" w:hAnsi="Times New Roman" w:cs="Times New Roman"/>
          <w:color w:val="000000"/>
          <w:sz w:val="24"/>
          <w:szCs w:val="24"/>
          <w:lang w:bidi="te-IN"/>
        </w:rPr>
        <w:t>Serio</w:t>
      </w:r>
      <w:proofErr w:type="spellEnd"/>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F46361">
        <w:rPr>
          <w:rFonts w:ascii="Times New Roman" w:hAnsi="Times New Roman" w:cs="Times New Roman"/>
          <w:sz w:val="24"/>
          <w:szCs w:val="24"/>
        </w:rPr>
        <w:t>.</w:t>
      </w:r>
      <w:r w:rsidR="00C338CD">
        <w:rPr>
          <w:rFonts w:ascii="Times New Roman" w:hAnsi="Times New Roman" w:cs="Times New Roman"/>
          <w:sz w:val="24"/>
          <w:szCs w:val="24"/>
        </w:rPr>
        <w:t xml:space="preserve"> </w:t>
      </w:r>
      <w:r w:rsidR="00517804">
        <w:rPr>
          <w:rFonts w:ascii="Times New Roman" w:hAnsi="Times New Roman" w:cs="Times New Roman"/>
          <w:sz w:val="24"/>
          <w:szCs w:val="24"/>
        </w:rPr>
        <w:t xml:space="preserve">Another element focused </w:t>
      </w:r>
      <w:r w:rsidR="00DA7098">
        <w:rPr>
          <w:rFonts w:ascii="Times New Roman" w:hAnsi="Times New Roman" w:cs="Times New Roman"/>
          <w:sz w:val="24"/>
          <w:szCs w:val="24"/>
        </w:rPr>
        <w:t xml:space="preserve">in the article is to coach the </w:t>
      </w:r>
      <w:r w:rsidR="00517804">
        <w:rPr>
          <w:rFonts w:ascii="Times New Roman" w:hAnsi="Times New Roman" w:cs="Times New Roman"/>
          <w:sz w:val="24"/>
          <w:szCs w:val="24"/>
        </w:rPr>
        <w:t xml:space="preserve">nurse leaders to </w:t>
      </w:r>
      <w:r w:rsidR="00DA7098">
        <w:rPr>
          <w:rFonts w:ascii="Times New Roman" w:hAnsi="Times New Roman" w:cs="Times New Roman"/>
          <w:sz w:val="24"/>
          <w:szCs w:val="24"/>
        </w:rPr>
        <w:t>become an</w:t>
      </w:r>
      <w:r w:rsidR="00517804">
        <w:rPr>
          <w:rFonts w:ascii="Times New Roman" w:hAnsi="Times New Roman" w:cs="Times New Roman"/>
          <w:sz w:val="24"/>
          <w:szCs w:val="24"/>
        </w:rPr>
        <w:t xml:space="preserve"> active listen</w:t>
      </w:r>
      <w:r w:rsidR="00DA7098">
        <w:rPr>
          <w:rFonts w:ascii="Times New Roman" w:hAnsi="Times New Roman" w:cs="Times New Roman"/>
          <w:sz w:val="24"/>
          <w:szCs w:val="24"/>
        </w:rPr>
        <w:t>er</w:t>
      </w:r>
      <w:r w:rsidR="006534FE">
        <w:rPr>
          <w:rFonts w:ascii="Times New Roman" w:hAnsi="Times New Roman" w:cs="Times New Roman"/>
          <w:sz w:val="24"/>
          <w:szCs w:val="24"/>
        </w:rPr>
        <w:t xml:space="preserve"> (</w:t>
      </w:r>
      <w:proofErr w:type="spellStart"/>
      <w:r w:rsidR="006534FE" w:rsidRPr="009A6716">
        <w:rPr>
          <w:rFonts w:ascii="Times New Roman" w:hAnsi="Times New Roman" w:cs="Times New Roman"/>
          <w:color w:val="000000"/>
          <w:sz w:val="24"/>
          <w:szCs w:val="24"/>
          <w:lang w:bidi="te-IN"/>
        </w:rPr>
        <w:t>Serio</w:t>
      </w:r>
      <w:proofErr w:type="spellEnd"/>
      <w:r w:rsidR="006534FE">
        <w:rPr>
          <w:rFonts w:ascii="Times New Roman" w:hAnsi="Times New Roman" w:cs="Times New Roman"/>
          <w:color w:val="000000"/>
          <w:sz w:val="24"/>
          <w:szCs w:val="24"/>
          <w:lang w:bidi="te-IN"/>
        </w:rPr>
        <w:t xml:space="preserve">, </w:t>
      </w:r>
      <w:r w:rsidR="006534FE" w:rsidRPr="009A6716">
        <w:rPr>
          <w:rFonts w:ascii="Times New Roman" w:hAnsi="Times New Roman" w:cs="Times New Roman"/>
          <w:color w:val="000000"/>
          <w:sz w:val="24"/>
          <w:szCs w:val="24"/>
          <w:lang w:bidi="te-IN"/>
        </w:rPr>
        <w:t>2014)</w:t>
      </w:r>
      <w:r w:rsidR="00517804">
        <w:rPr>
          <w:rFonts w:ascii="Times New Roman" w:hAnsi="Times New Roman" w:cs="Times New Roman"/>
          <w:sz w:val="24"/>
          <w:szCs w:val="24"/>
        </w:rPr>
        <w:t xml:space="preserve">. </w:t>
      </w:r>
      <w:r w:rsidR="00FA3A74">
        <w:rPr>
          <w:rFonts w:ascii="Times New Roman" w:hAnsi="Times New Roman" w:cs="Times New Roman"/>
          <w:sz w:val="24"/>
          <w:szCs w:val="24"/>
        </w:rPr>
        <w:t xml:space="preserve">The coaching </w:t>
      </w:r>
      <w:r w:rsidR="00497A45">
        <w:rPr>
          <w:rFonts w:ascii="Times New Roman" w:hAnsi="Times New Roman" w:cs="Times New Roman"/>
          <w:sz w:val="24"/>
          <w:szCs w:val="24"/>
        </w:rPr>
        <w:t>convention</w:t>
      </w:r>
      <w:r w:rsidR="00FA3A74">
        <w:rPr>
          <w:rFonts w:ascii="Times New Roman" w:hAnsi="Times New Roman" w:cs="Times New Roman"/>
          <w:sz w:val="24"/>
          <w:szCs w:val="24"/>
        </w:rPr>
        <w:t xml:space="preserve"> </w:t>
      </w:r>
      <w:ins w:id="77" w:author="Merck &amp; Co., Inc." w:date="2014-11-25T07:39:00Z">
        <w:r w:rsidR="00BC6B56">
          <w:rPr>
            <w:rFonts w:ascii="Times New Roman" w:hAnsi="Times New Roman" w:cs="Times New Roman"/>
            <w:sz w:val="24"/>
            <w:szCs w:val="24"/>
          </w:rPr>
          <w:lastRenderedPageBreak/>
          <w:t xml:space="preserve">implores </w:t>
        </w:r>
      </w:ins>
      <w:del w:id="78" w:author="Merck &amp; Co., Inc." w:date="2014-11-25T07:39:00Z">
        <w:r w:rsidR="00FA3A74" w:rsidDel="00BC6B56">
          <w:rPr>
            <w:rFonts w:ascii="Times New Roman" w:hAnsi="Times New Roman" w:cs="Times New Roman"/>
            <w:sz w:val="24"/>
            <w:szCs w:val="24"/>
          </w:rPr>
          <w:delText>implements</w:delText>
        </w:r>
      </w:del>
      <w:r w:rsidR="00FA3A74">
        <w:rPr>
          <w:rFonts w:ascii="Times New Roman" w:hAnsi="Times New Roman" w:cs="Times New Roman"/>
          <w:sz w:val="24"/>
          <w:szCs w:val="24"/>
        </w:rPr>
        <w:t xml:space="preserve"> nurses to discuss problematic </w:t>
      </w:r>
      <w:ins w:id="79" w:author="Merck &amp; Co., Inc." w:date="2014-11-25T07:41:00Z">
        <w:r w:rsidR="007A1C07">
          <w:rPr>
            <w:rFonts w:ascii="Times New Roman" w:hAnsi="Times New Roman" w:cs="Times New Roman"/>
            <w:sz w:val="24"/>
            <w:szCs w:val="24"/>
          </w:rPr>
          <w:t>issues and encourages</w:t>
        </w:r>
      </w:ins>
      <w:del w:id="80" w:author="Merck &amp; Co., Inc." w:date="2014-11-25T07:41:00Z">
        <w:r w:rsidR="00FA3A74" w:rsidDel="007A1C07">
          <w:rPr>
            <w:rFonts w:ascii="Times New Roman" w:hAnsi="Times New Roman" w:cs="Times New Roman"/>
            <w:sz w:val="24"/>
            <w:szCs w:val="24"/>
          </w:rPr>
          <w:delText>issue</w:delText>
        </w:r>
      </w:del>
      <w:del w:id="81" w:author="Merck &amp; Co., Inc." w:date="2014-11-25T07:40:00Z">
        <w:r w:rsidR="00FA3A74" w:rsidDel="007A1C07">
          <w:rPr>
            <w:rFonts w:ascii="Times New Roman" w:hAnsi="Times New Roman" w:cs="Times New Roman"/>
            <w:sz w:val="24"/>
            <w:szCs w:val="24"/>
          </w:rPr>
          <w:delText>,</w:delText>
        </w:r>
      </w:del>
      <w:del w:id="82" w:author="Merck &amp; Co., Inc." w:date="2014-11-25T07:41:00Z">
        <w:r w:rsidR="00FA3A74" w:rsidDel="007A1C07">
          <w:rPr>
            <w:rFonts w:ascii="Times New Roman" w:hAnsi="Times New Roman" w:cs="Times New Roman"/>
            <w:sz w:val="24"/>
            <w:szCs w:val="24"/>
          </w:rPr>
          <w:delText xml:space="preserve"> encourage</w:delText>
        </w:r>
      </w:del>
      <w:r w:rsidR="00FA3A74">
        <w:rPr>
          <w:rFonts w:ascii="Times New Roman" w:hAnsi="Times New Roman" w:cs="Times New Roman"/>
          <w:sz w:val="24"/>
          <w:szCs w:val="24"/>
        </w:rPr>
        <w:t xml:space="preserve"> listening to different opinions and com</w:t>
      </w:r>
      <w:ins w:id="83" w:author="Merck &amp; Co., Inc." w:date="2014-11-25T07:41:00Z">
        <w:r w:rsidR="007A1C07">
          <w:rPr>
            <w:rFonts w:ascii="Times New Roman" w:hAnsi="Times New Roman" w:cs="Times New Roman"/>
            <w:sz w:val="24"/>
            <w:szCs w:val="24"/>
          </w:rPr>
          <w:t>e</w:t>
        </w:r>
      </w:ins>
      <w:del w:id="84" w:author="Merck &amp; Co., Inc." w:date="2014-11-25T07:41:00Z">
        <w:r w:rsidR="00FA3A74" w:rsidDel="007A1C07">
          <w:rPr>
            <w:rFonts w:ascii="Times New Roman" w:hAnsi="Times New Roman" w:cs="Times New Roman"/>
            <w:sz w:val="24"/>
            <w:szCs w:val="24"/>
          </w:rPr>
          <w:delText>ing</w:delText>
        </w:r>
      </w:del>
      <w:r w:rsidR="00FA3A74">
        <w:rPr>
          <w:rFonts w:ascii="Times New Roman" w:hAnsi="Times New Roman" w:cs="Times New Roman"/>
          <w:sz w:val="24"/>
          <w:szCs w:val="24"/>
        </w:rPr>
        <w:t xml:space="preserve"> up with a solution to the problem</w:t>
      </w:r>
      <w:r w:rsidR="009B1D28">
        <w:rPr>
          <w:rFonts w:ascii="Times New Roman" w:hAnsi="Times New Roman" w:cs="Times New Roman"/>
          <w:sz w:val="24"/>
          <w:szCs w:val="24"/>
        </w:rPr>
        <w:t xml:space="preserve"> (</w:t>
      </w:r>
      <w:proofErr w:type="spellStart"/>
      <w:r w:rsidR="009B1D28" w:rsidRPr="009A6716">
        <w:rPr>
          <w:rFonts w:ascii="Times New Roman" w:hAnsi="Times New Roman" w:cs="Times New Roman"/>
          <w:color w:val="000000"/>
          <w:sz w:val="24"/>
          <w:szCs w:val="24"/>
          <w:lang w:bidi="te-IN"/>
        </w:rPr>
        <w:t>Serio</w:t>
      </w:r>
      <w:proofErr w:type="spellEnd"/>
      <w:r w:rsidR="009B1D28">
        <w:rPr>
          <w:rFonts w:ascii="Times New Roman" w:hAnsi="Times New Roman" w:cs="Times New Roman"/>
          <w:color w:val="000000"/>
          <w:sz w:val="24"/>
          <w:szCs w:val="24"/>
          <w:lang w:bidi="te-IN"/>
        </w:rPr>
        <w:t xml:space="preserve">, </w:t>
      </w:r>
      <w:r w:rsidR="009B1D28" w:rsidRPr="009A6716">
        <w:rPr>
          <w:rFonts w:ascii="Times New Roman" w:hAnsi="Times New Roman" w:cs="Times New Roman"/>
          <w:color w:val="000000"/>
          <w:sz w:val="24"/>
          <w:szCs w:val="24"/>
          <w:lang w:bidi="te-IN"/>
        </w:rPr>
        <w:t>2014)</w:t>
      </w:r>
      <w:r w:rsidR="00FA3A74">
        <w:rPr>
          <w:rFonts w:ascii="Times New Roman" w:hAnsi="Times New Roman" w:cs="Times New Roman"/>
          <w:sz w:val="24"/>
          <w:szCs w:val="24"/>
        </w:rPr>
        <w:t xml:space="preserve">. Such democratic </w:t>
      </w:r>
      <w:r w:rsidR="00BA792C">
        <w:rPr>
          <w:rFonts w:ascii="Times New Roman" w:hAnsi="Times New Roman" w:cs="Times New Roman"/>
          <w:sz w:val="24"/>
          <w:szCs w:val="24"/>
        </w:rPr>
        <w:t xml:space="preserve">leadership skills can </w:t>
      </w:r>
      <w:r w:rsidR="00517804">
        <w:rPr>
          <w:rFonts w:ascii="Times New Roman" w:hAnsi="Times New Roman" w:cs="Times New Roman"/>
          <w:sz w:val="24"/>
          <w:szCs w:val="24"/>
        </w:rPr>
        <w:t>bring many benefits to the work environment</w:t>
      </w:r>
      <w:r w:rsidR="005C2F6A">
        <w:rPr>
          <w:rFonts w:ascii="Times New Roman" w:hAnsi="Times New Roman" w:cs="Times New Roman"/>
          <w:sz w:val="24"/>
          <w:szCs w:val="24"/>
        </w:rPr>
        <w:t>;</w:t>
      </w:r>
      <w:r w:rsidR="00DB74FC">
        <w:rPr>
          <w:rFonts w:ascii="Times New Roman" w:hAnsi="Times New Roman" w:cs="Times New Roman"/>
          <w:sz w:val="24"/>
          <w:szCs w:val="24"/>
        </w:rPr>
        <w:t xml:space="preserve"> </w:t>
      </w:r>
      <w:r w:rsidR="005C2F6A">
        <w:rPr>
          <w:rFonts w:ascii="Times New Roman" w:hAnsi="Times New Roman" w:cs="Times New Roman"/>
          <w:sz w:val="24"/>
          <w:szCs w:val="24"/>
        </w:rPr>
        <w:t>it</w:t>
      </w:r>
      <w:r w:rsidR="00DB74FC">
        <w:rPr>
          <w:rFonts w:ascii="Times New Roman" w:hAnsi="Times New Roman" w:cs="Times New Roman"/>
          <w:sz w:val="24"/>
          <w:szCs w:val="24"/>
        </w:rPr>
        <w:t xml:space="preserve"> can bring optimistic changes to the nursing leadership roles such as forming a trusting relationship</w:t>
      </w:r>
      <w:r w:rsidR="00165FBF">
        <w:rPr>
          <w:rFonts w:ascii="Times New Roman" w:hAnsi="Times New Roman" w:cs="Times New Roman"/>
          <w:sz w:val="24"/>
          <w:szCs w:val="24"/>
        </w:rPr>
        <w:t xml:space="preserve"> with colleagues, building </w:t>
      </w:r>
      <w:r w:rsidR="005C2F6A">
        <w:rPr>
          <w:rFonts w:ascii="Times New Roman" w:hAnsi="Times New Roman" w:cs="Times New Roman"/>
          <w:sz w:val="24"/>
          <w:szCs w:val="24"/>
        </w:rPr>
        <w:t>liability</w:t>
      </w:r>
      <w:ins w:id="85" w:author="Merck &amp; Co., Inc." w:date="2014-11-25T07:42:00Z">
        <w:r w:rsidR="007A1C07">
          <w:rPr>
            <w:rFonts w:ascii="Times New Roman" w:hAnsi="Times New Roman" w:cs="Times New Roman"/>
            <w:sz w:val="24"/>
            <w:szCs w:val="24"/>
          </w:rPr>
          <w:t xml:space="preserve"> (likability??)</w:t>
        </w:r>
      </w:ins>
      <w:r w:rsidR="00165FBF">
        <w:rPr>
          <w:rFonts w:ascii="Times New Roman" w:hAnsi="Times New Roman" w:cs="Times New Roman"/>
          <w:sz w:val="24"/>
          <w:szCs w:val="24"/>
        </w:rPr>
        <w:t xml:space="preserve"> skills, and thus providing at most care for the patient</w:t>
      </w:r>
      <w:r w:rsidR="005C2F6A">
        <w:rPr>
          <w:rFonts w:ascii="Times New Roman" w:hAnsi="Times New Roman" w:cs="Times New Roman"/>
          <w:sz w:val="24"/>
          <w:szCs w:val="24"/>
        </w:rPr>
        <w:t>s</w:t>
      </w:r>
      <w:r w:rsidR="00165FBF">
        <w:rPr>
          <w:rFonts w:ascii="Times New Roman" w:hAnsi="Times New Roman" w:cs="Times New Roman"/>
          <w:sz w:val="24"/>
          <w:szCs w:val="24"/>
        </w:rPr>
        <w:t>, famil</w:t>
      </w:r>
      <w:r w:rsidR="005C2F6A">
        <w:rPr>
          <w:rFonts w:ascii="Times New Roman" w:hAnsi="Times New Roman" w:cs="Times New Roman"/>
          <w:sz w:val="24"/>
          <w:szCs w:val="24"/>
        </w:rPr>
        <w:t>ies</w:t>
      </w:r>
      <w:r w:rsidR="00165FBF">
        <w:rPr>
          <w:rFonts w:ascii="Times New Roman" w:hAnsi="Times New Roman" w:cs="Times New Roman"/>
          <w:sz w:val="24"/>
          <w:szCs w:val="24"/>
        </w:rPr>
        <w:t xml:space="preserve"> and communit</w:t>
      </w:r>
      <w:r w:rsidR="005C2F6A">
        <w:rPr>
          <w:rFonts w:ascii="Times New Roman" w:hAnsi="Times New Roman" w:cs="Times New Roman"/>
          <w:sz w:val="24"/>
          <w:szCs w:val="24"/>
        </w:rPr>
        <w:t>ies</w:t>
      </w:r>
      <w:r w:rsidR="00165FBF">
        <w:rPr>
          <w:rFonts w:ascii="Times New Roman" w:hAnsi="Times New Roman" w:cs="Times New Roman"/>
          <w:sz w:val="24"/>
          <w:szCs w:val="24"/>
        </w:rPr>
        <w:t>.</w:t>
      </w:r>
    </w:p>
    <w:p w:rsidR="00497A45" w:rsidRPr="00497A45" w:rsidRDefault="00497A45" w:rsidP="00497A45">
      <w:pPr>
        <w:spacing w:line="480" w:lineRule="auto"/>
        <w:jc w:val="center"/>
        <w:rPr>
          <w:rFonts w:ascii="Times New Roman" w:hAnsi="Times New Roman" w:cs="Times New Roman"/>
          <w:b/>
          <w:bCs/>
          <w:sz w:val="24"/>
          <w:szCs w:val="24"/>
        </w:rPr>
      </w:pPr>
      <w:r w:rsidRPr="00497A45">
        <w:rPr>
          <w:rFonts w:ascii="Times New Roman" w:hAnsi="Times New Roman" w:cs="Times New Roman"/>
          <w:b/>
          <w:bCs/>
          <w:sz w:val="24"/>
          <w:szCs w:val="24"/>
        </w:rPr>
        <w:t xml:space="preserve">Strategies </w:t>
      </w:r>
      <w:r w:rsidR="00575125">
        <w:rPr>
          <w:rFonts w:ascii="Times New Roman" w:hAnsi="Times New Roman" w:cs="Times New Roman"/>
          <w:b/>
          <w:bCs/>
          <w:sz w:val="24"/>
          <w:szCs w:val="24"/>
        </w:rPr>
        <w:t>N</w:t>
      </w:r>
      <w:r w:rsidRPr="00497A45">
        <w:rPr>
          <w:rFonts w:ascii="Times New Roman" w:hAnsi="Times New Roman" w:cs="Times New Roman"/>
          <w:b/>
          <w:bCs/>
          <w:sz w:val="24"/>
          <w:szCs w:val="24"/>
        </w:rPr>
        <w:t xml:space="preserve">ecessary for </w:t>
      </w:r>
      <w:r w:rsidR="00575125">
        <w:rPr>
          <w:rFonts w:ascii="Times New Roman" w:hAnsi="Times New Roman" w:cs="Times New Roman"/>
          <w:b/>
          <w:bCs/>
          <w:sz w:val="24"/>
          <w:szCs w:val="24"/>
        </w:rPr>
        <w:t>M</w:t>
      </w:r>
      <w:r w:rsidRPr="00497A45">
        <w:rPr>
          <w:rFonts w:ascii="Times New Roman" w:hAnsi="Times New Roman" w:cs="Times New Roman"/>
          <w:b/>
          <w:bCs/>
          <w:sz w:val="24"/>
          <w:szCs w:val="24"/>
        </w:rPr>
        <w:t xml:space="preserve">oral </w:t>
      </w:r>
      <w:r w:rsidR="00575125">
        <w:rPr>
          <w:rFonts w:ascii="Times New Roman" w:hAnsi="Times New Roman" w:cs="Times New Roman"/>
          <w:b/>
          <w:bCs/>
          <w:sz w:val="24"/>
          <w:szCs w:val="24"/>
        </w:rPr>
        <w:t>C</w:t>
      </w:r>
      <w:r w:rsidRPr="00497A45">
        <w:rPr>
          <w:rFonts w:ascii="Times New Roman" w:hAnsi="Times New Roman" w:cs="Times New Roman"/>
          <w:b/>
          <w:bCs/>
          <w:sz w:val="24"/>
          <w:szCs w:val="24"/>
        </w:rPr>
        <w:t>ourage</w:t>
      </w:r>
    </w:p>
    <w:p w:rsidR="00DF12EF" w:rsidRDefault="00897004"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r w:rsidR="00B1445C">
        <w:rPr>
          <w:rFonts w:ascii="Times New Roman" w:hAnsi="Times New Roman" w:cs="Times New Roman"/>
          <w:sz w:val="24"/>
          <w:szCs w:val="24"/>
        </w:rPr>
        <w:t xml:space="preserve">In </w:t>
      </w:r>
      <w:ins w:id="86" w:author="Merck &amp; Co., Inc." w:date="2014-11-25T07:43:00Z">
        <w:r w:rsidR="00810BB6">
          <w:rPr>
            <w:rFonts w:ascii="Times New Roman" w:hAnsi="Times New Roman" w:cs="Times New Roman"/>
            <w:sz w:val="24"/>
            <w:szCs w:val="24"/>
          </w:rPr>
          <w:t xml:space="preserve">this </w:t>
        </w:r>
      </w:ins>
      <w:del w:id="87" w:author="Merck &amp; Co., Inc." w:date="2014-11-25T07:43:00Z">
        <w:r w:rsidR="00B1445C" w:rsidDel="00810BB6">
          <w:rPr>
            <w:rFonts w:ascii="Times New Roman" w:hAnsi="Times New Roman" w:cs="Times New Roman"/>
            <w:sz w:val="24"/>
            <w:szCs w:val="24"/>
          </w:rPr>
          <w:delText>the</w:delText>
        </w:r>
      </w:del>
      <w:r w:rsidR="00B1445C">
        <w:rPr>
          <w:rFonts w:ascii="Times New Roman" w:hAnsi="Times New Roman" w:cs="Times New Roman"/>
          <w:sz w:val="24"/>
          <w:szCs w:val="24"/>
        </w:rPr>
        <w:t xml:space="preserve"> article,</w:t>
      </w:r>
      <w:r>
        <w:rPr>
          <w:rFonts w:ascii="Times New Roman" w:hAnsi="Times New Roman" w:cs="Times New Roman"/>
          <w:sz w:val="24"/>
          <w:szCs w:val="24"/>
        </w:rPr>
        <w:t xml:space="preserve"> </w:t>
      </w:r>
      <w:r w:rsidR="00B1445C">
        <w:rPr>
          <w:rFonts w:ascii="Times New Roman" w:hAnsi="Times New Roman" w:cs="Times New Roman"/>
          <w:sz w:val="24"/>
          <w:szCs w:val="24"/>
        </w:rPr>
        <w:t xml:space="preserve">the author Vicki D. </w:t>
      </w:r>
      <w:proofErr w:type="spellStart"/>
      <w:r w:rsidR="00B1445C">
        <w:rPr>
          <w:rFonts w:ascii="Times New Roman" w:hAnsi="Times New Roman" w:cs="Times New Roman"/>
          <w:sz w:val="24"/>
          <w:szCs w:val="24"/>
        </w:rPr>
        <w:t>Lachmen</w:t>
      </w:r>
      <w:proofErr w:type="spellEnd"/>
      <w:r w:rsidR="00B1445C">
        <w:rPr>
          <w:rFonts w:ascii="Times New Roman" w:hAnsi="Times New Roman" w:cs="Times New Roman"/>
          <w:sz w:val="24"/>
          <w:szCs w:val="24"/>
        </w:rPr>
        <w:t xml:space="preserve"> describes </w:t>
      </w:r>
      <w:del w:id="88" w:author="Merck &amp; Co., Inc." w:date="2014-11-25T07:43:00Z">
        <w:r w:rsidR="00B1445C" w:rsidDel="00810BB6">
          <w:rPr>
            <w:rFonts w:ascii="Times New Roman" w:hAnsi="Times New Roman" w:cs="Times New Roman"/>
            <w:sz w:val="24"/>
            <w:szCs w:val="24"/>
          </w:rPr>
          <w:delText>of</w:delText>
        </w:r>
      </w:del>
      <w:r w:rsidR="00B1445C">
        <w:rPr>
          <w:rFonts w:ascii="Times New Roman" w:hAnsi="Times New Roman" w:cs="Times New Roman"/>
          <w:sz w:val="24"/>
          <w:szCs w:val="24"/>
        </w:rPr>
        <w:t xml:space="preserve"> the qualities required for the nurses to </w:t>
      </w:r>
      <w:r w:rsidR="00497F3B">
        <w:rPr>
          <w:rFonts w:ascii="Times New Roman" w:hAnsi="Times New Roman" w:cs="Times New Roman"/>
          <w:sz w:val="24"/>
          <w:szCs w:val="24"/>
        </w:rPr>
        <w:t>accomplish</w:t>
      </w:r>
      <w:r w:rsidR="00B1445C">
        <w:rPr>
          <w:rFonts w:ascii="Times New Roman" w:hAnsi="Times New Roman" w:cs="Times New Roman"/>
          <w:sz w:val="24"/>
          <w:szCs w:val="24"/>
        </w:rPr>
        <w:t xml:space="preserve"> moral courage. The author uses the acronym CODE to organize the factors required by the nurses to build the </w:t>
      </w:r>
      <w:r w:rsidR="006A330C">
        <w:rPr>
          <w:rFonts w:ascii="Times New Roman" w:hAnsi="Times New Roman" w:cs="Times New Roman"/>
          <w:sz w:val="24"/>
          <w:szCs w:val="24"/>
        </w:rPr>
        <w:t>skill</w:t>
      </w:r>
      <w:ins w:id="89" w:author="Merck &amp; Co., Inc." w:date="2014-11-25T07:44:00Z">
        <w:r w:rsidR="00136274">
          <w:rPr>
            <w:rFonts w:ascii="Times New Roman" w:hAnsi="Times New Roman" w:cs="Times New Roman"/>
            <w:sz w:val="24"/>
            <w:szCs w:val="24"/>
          </w:rPr>
          <w:t>s</w:t>
        </w:r>
      </w:ins>
      <w:r w:rsidR="006A330C">
        <w:rPr>
          <w:rFonts w:ascii="Times New Roman" w:hAnsi="Times New Roman" w:cs="Times New Roman"/>
          <w:sz w:val="24"/>
          <w:szCs w:val="24"/>
        </w:rPr>
        <w:t xml:space="preserve"> essential</w:t>
      </w:r>
      <w:r w:rsidR="00B1445C">
        <w:rPr>
          <w:rFonts w:ascii="Times New Roman" w:hAnsi="Times New Roman" w:cs="Times New Roman"/>
          <w:sz w:val="24"/>
          <w:szCs w:val="24"/>
        </w:rPr>
        <w:t xml:space="preserve"> to enhance the ethical strength. </w:t>
      </w:r>
      <w:r w:rsidR="006A330C">
        <w:rPr>
          <w:rFonts w:ascii="Times New Roman" w:hAnsi="Times New Roman" w:cs="Times New Roman"/>
          <w:sz w:val="24"/>
          <w:szCs w:val="24"/>
        </w:rPr>
        <w:t xml:space="preserve">The letter </w:t>
      </w:r>
      <w:r w:rsidR="00497F3B">
        <w:rPr>
          <w:rFonts w:ascii="Times New Roman" w:hAnsi="Times New Roman" w:cs="Times New Roman"/>
          <w:sz w:val="24"/>
          <w:szCs w:val="24"/>
        </w:rPr>
        <w:t>“</w:t>
      </w:r>
      <w:r w:rsidR="006A330C">
        <w:rPr>
          <w:rFonts w:ascii="Times New Roman" w:hAnsi="Times New Roman" w:cs="Times New Roman"/>
          <w:sz w:val="24"/>
          <w:szCs w:val="24"/>
        </w:rPr>
        <w:t>C</w:t>
      </w:r>
      <w:r w:rsidR="00497F3B">
        <w:rPr>
          <w:rFonts w:ascii="Times New Roman" w:hAnsi="Times New Roman" w:cs="Times New Roman"/>
          <w:sz w:val="24"/>
          <w:szCs w:val="24"/>
        </w:rPr>
        <w:t>”</w:t>
      </w:r>
      <w:r w:rsidR="006A330C">
        <w:rPr>
          <w:rFonts w:ascii="Times New Roman" w:hAnsi="Times New Roman" w:cs="Times New Roman"/>
          <w:sz w:val="24"/>
          <w:szCs w:val="24"/>
        </w:rPr>
        <w:t xml:space="preserve"> stands for courage</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266C1E">
        <w:rPr>
          <w:rFonts w:ascii="Times New Roman" w:hAnsi="Times New Roman" w:cs="Times New Roman"/>
          <w:sz w:val="24"/>
          <w:szCs w:val="24"/>
        </w:rPr>
        <w:t xml:space="preserve"> For the nurses to be courage</w:t>
      </w:r>
      <w:ins w:id="90" w:author="Merck &amp; Co., Inc." w:date="2014-11-25T07:44:00Z">
        <w:r w:rsidR="00136274">
          <w:rPr>
            <w:rFonts w:ascii="Times New Roman" w:hAnsi="Times New Roman" w:cs="Times New Roman"/>
            <w:sz w:val="24"/>
            <w:szCs w:val="24"/>
          </w:rPr>
          <w:t>ous</w:t>
        </w:r>
      </w:ins>
      <w:r w:rsidR="00497F3B">
        <w:rPr>
          <w:rFonts w:ascii="Times New Roman" w:hAnsi="Times New Roman" w:cs="Times New Roman"/>
          <w:sz w:val="24"/>
          <w:szCs w:val="24"/>
        </w:rPr>
        <w:t>,</w:t>
      </w:r>
      <w:r w:rsidR="00266C1E">
        <w:rPr>
          <w:rFonts w:ascii="Times New Roman" w:hAnsi="Times New Roman" w:cs="Times New Roman"/>
          <w:sz w:val="24"/>
          <w:szCs w:val="24"/>
        </w:rPr>
        <w:t xml:space="preserve"> nurses must </w:t>
      </w:r>
      <w:r w:rsidR="0013486E">
        <w:rPr>
          <w:rFonts w:ascii="Times New Roman" w:hAnsi="Times New Roman" w:cs="Times New Roman"/>
          <w:sz w:val="24"/>
          <w:szCs w:val="24"/>
        </w:rPr>
        <w:t>have</w:t>
      </w:r>
      <w:r w:rsidR="00266C1E">
        <w:rPr>
          <w:rFonts w:ascii="Times New Roman" w:hAnsi="Times New Roman" w:cs="Times New Roman"/>
          <w:sz w:val="24"/>
          <w:szCs w:val="24"/>
        </w:rPr>
        <w:t xml:space="preserve"> </w:t>
      </w:r>
      <w:del w:id="91" w:author="Merck &amp; Co., Inc." w:date="2014-11-25T07:47:00Z">
        <w:r w:rsidR="00266C1E" w:rsidDel="00BE52D2">
          <w:rPr>
            <w:rFonts w:ascii="Times New Roman" w:hAnsi="Times New Roman" w:cs="Times New Roman"/>
            <w:sz w:val="24"/>
            <w:szCs w:val="24"/>
          </w:rPr>
          <w:delText>the</w:delText>
        </w:r>
      </w:del>
      <w:r w:rsidR="00266C1E">
        <w:rPr>
          <w:rFonts w:ascii="Times New Roman" w:hAnsi="Times New Roman" w:cs="Times New Roman"/>
          <w:sz w:val="24"/>
          <w:szCs w:val="24"/>
        </w:rPr>
        <w:t xml:space="preserve"> </w:t>
      </w:r>
      <w:del w:id="92" w:author="Merck &amp; Co., Inc." w:date="2014-11-25T07:47:00Z">
        <w:r w:rsidR="00266C1E" w:rsidDel="00BE52D2">
          <w:rPr>
            <w:rFonts w:ascii="Times New Roman" w:hAnsi="Times New Roman" w:cs="Times New Roman"/>
            <w:sz w:val="24"/>
            <w:szCs w:val="24"/>
          </w:rPr>
          <w:delText>ability to</w:delText>
        </w:r>
        <w:r w:rsidR="00497F3B" w:rsidDel="00BE52D2">
          <w:rPr>
            <w:rFonts w:ascii="Times New Roman" w:hAnsi="Times New Roman" w:cs="Times New Roman"/>
            <w:sz w:val="24"/>
            <w:szCs w:val="24"/>
          </w:rPr>
          <w:delText xml:space="preserve"> </w:delText>
        </w:r>
        <w:r w:rsidR="0013486E" w:rsidDel="00BE52D2">
          <w:rPr>
            <w:rFonts w:ascii="Times New Roman" w:hAnsi="Times New Roman" w:cs="Times New Roman"/>
            <w:sz w:val="24"/>
            <w:szCs w:val="24"/>
          </w:rPr>
          <w:delText>contain</w:delText>
        </w:r>
      </w:del>
      <w:r w:rsidR="00497F3B">
        <w:rPr>
          <w:rFonts w:ascii="Times New Roman" w:hAnsi="Times New Roman" w:cs="Times New Roman"/>
          <w:sz w:val="24"/>
          <w:szCs w:val="24"/>
        </w:rPr>
        <w:t xml:space="preserve"> </w:t>
      </w:r>
      <w:r w:rsidR="00E9479B">
        <w:rPr>
          <w:rFonts w:ascii="Times New Roman" w:hAnsi="Times New Roman" w:cs="Times New Roman"/>
          <w:sz w:val="24"/>
          <w:szCs w:val="24"/>
        </w:rPr>
        <w:t xml:space="preserve">awareness, </w:t>
      </w:r>
      <w:r w:rsidR="00266C1E">
        <w:rPr>
          <w:rFonts w:ascii="Times New Roman" w:hAnsi="Times New Roman" w:cs="Times New Roman"/>
          <w:sz w:val="24"/>
          <w:szCs w:val="24"/>
        </w:rPr>
        <w:t>co</w:t>
      </w:r>
      <w:r w:rsidR="00497F3B">
        <w:rPr>
          <w:rFonts w:ascii="Times New Roman" w:hAnsi="Times New Roman" w:cs="Times New Roman"/>
          <w:sz w:val="24"/>
          <w:szCs w:val="24"/>
        </w:rPr>
        <w:t>n</w:t>
      </w:r>
      <w:r w:rsidR="00266C1E">
        <w:rPr>
          <w:rFonts w:ascii="Times New Roman" w:hAnsi="Times New Roman" w:cs="Times New Roman"/>
          <w:sz w:val="24"/>
          <w:szCs w:val="24"/>
        </w:rPr>
        <w:t>trol</w:t>
      </w:r>
      <w:r w:rsidR="00E9479B">
        <w:rPr>
          <w:rFonts w:ascii="Times New Roman" w:hAnsi="Times New Roman" w:cs="Times New Roman"/>
          <w:sz w:val="24"/>
          <w:szCs w:val="24"/>
        </w:rPr>
        <w:t xml:space="preserve"> and manage risky</w:t>
      </w:r>
      <w:r w:rsidR="00266C1E">
        <w:rPr>
          <w:rFonts w:ascii="Times New Roman" w:hAnsi="Times New Roman" w:cs="Times New Roman"/>
          <w:sz w:val="24"/>
          <w:szCs w:val="24"/>
        </w:rPr>
        <w:t xml:space="preserve"> situation</w:t>
      </w:r>
      <w:r w:rsidR="00E9479B">
        <w:rPr>
          <w:rFonts w:ascii="Times New Roman" w:hAnsi="Times New Roman" w:cs="Times New Roman"/>
          <w:sz w:val="24"/>
          <w:szCs w:val="24"/>
        </w:rPr>
        <w:t>s and</w:t>
      </w:r>
      <w:r w:rsidR="00266C1E">
        <w:rPr>
          <w:rFonts w:ascii="Times New Roman" w:hAnsi="Times New Roman" w:cs="Times New Roman"/>
          <w:sz w:val="24"/>
          <w:szCs w:val="24"/>
        </w:rPr>
        <w:t xml:space="preserve"> speak</w:t>
      </w:r>
      <w:r w:rsidR="00E9479B">
        <w:rPr>
          <w:rFonts w:ascii="Times New Roman" w:hAnsi="Times New Roman" w:cs="Times New Roman"/>
          <w:sz w:val="24"/>
          <w:szCs w:val="24"/>
        </w:rPr>
        <w:t xml:space="preserve"> assertively</w:t>
      </w:r>
      <w:r w:rsidR="00266C1E">
        <w:rPr>
          <w:rFonts w:ascii="Times New Roman" w:hAnsi="Times New Roman" w:cs="Times New Roman"/>
          <w:sz w:val="24"/>
          <w:szCs w:val="24"/>
        </w:rPr>
        <w:t xml:space="preserve"> when required</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E9479B">
        <w:rPr>
          <w:rFonts w:ascii="Times New Roman" w:hAnsi="Times New Roman" w:cs="Times New Roman"/>
          <w:sz w:val="24"/>
          <w:szCs w:val="24"/>
        </w:rPr>
        <w:t>.</w:t>
      </w:r>
      <w:r w:rsidR="00266C1E">
        <w:rPr>
          <w:rFonts w:ascii="Times New Roman" w:hAnsi="Times New Roman" w:cs="Times New Roman"/>
          <w:sz w:val="24"/>
          <w:szCs w:val="24"/>
        </w:rPr>
        <w:t xml:space="preserve"> Such qualities </w:t>
      </w:r>
      <w:r w:rsidR="0013486E">
        <w:rPr>
          <w:rFonts w:ascii="Times New Roman" w:hAnsi="Times New Roman" w:cs="Times New Roman"/>
          <w:sz w:val="24"/>
          <w:szCs w:val="24"/>
        </w:rPr>
        <w:t xml:space="preserve">can </w:t>
      </w:r>
      <w:r w:rsidR="00266C1E">
        <w:rPr>
          <w:rFonts w:ascii="Times New Roman" w:hAnsi="Times New Roman" w:cs="Times New Roman"/>
          <w:sz w:val="24"/>
          <w:szCs w:val="24"/>
        </w:rPr>
        <w:t xml:space="preserve">definitely </w:t>
      </w:r>
      <w:r w:rsidR="0013486E">
        <w:rPr>
          <w:rFonts w:ascii="Times New Roman" w:hAnsi="Times New Roman" w:cs="Times New Roman"/>
          <w:sz w:val="24"/>
          <w:szCs w:val="24"/>
        </w:rPr>
        <w:t>make</w:t>
      </w:r>
      <w:r w:rsidR="00266C1E">
        <w:rPr>
          <w:rFonts w:ascii="Times New Roman" w:hAnsi="Times New Roman" w:cs="Times New Roman"/>
          <w:sz w:val="24"/>
          <w:szCs w:val="24"/>
        </w:rPr>
        <w:t xml:space="preserve"> the nurses a better advocate for their patients.  </w:t>
      </w:r>
      <w:del w:id="93" w:author="Merck &amp; Co., Inc." w:date="2014-11-25T07:47:00Z">
        <w:r w:rsidR="00266C1E" w:rsidDel="00BE52D2">
          <w:rPr>
            <w:rFonts w:ascii="Times New Roman" w:hAnsi="Times New Roman" w:cs="Times New Roman"/>
            <w:sz w:val="24"/>
            <w:szCs w:val="24"/>
          </w:rPr>
          <w:delText xml:space="preserve"> </w:delText>
        </w:r>
        <w:r w:rsidR="006A330C" w:rsidDel="00BE52D2">
          <w:rPr>
            <w:rFonts w:ascii="Times New Roman" w:hAnsi="Times New Roman" w:cs="Times New Roman"/>
            <w:sz w:val="24"/>
            <w:szCs w:val="24"/>
          </w:rPr>
          <w:delText xml:space="preserve"> </w:delText>
        </w:r>
      </w:del>
      <w:r w:rsidR="006A330C">
        <w:rPr>
          <w:rFonts w:ascii="Times New Roman" w:hAnsi="Times New Roman" w:cs="Times New Roman"/>
          <w:sz w:val="24"/>
          <w:szCs w:val="24"/>
        </w:rPr>
        <w:t xml:space="preserve">The letter ‘O’ represents the </w:t>
      </w:r>
      <w:r w:rsidR="00B80111">
        <w:rPr>
          <w:rFonts w:ascii="Times New Roman" w:hAnsi="Times New Roman" w:cs="Times New Roman"/>
          <w:sz w:val="24"/>
          <w:szCs w:val="24"/>
        </w:rPr>
        <w:t>obligation to follow the ethics</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0C31CC">
        <w:rPr>
          <w:rFonts w:ascii="Times New Roman" w:hAnsi="Times New Roman" w:cs="Times New Roman"/>
          <w:sz w:val="24"/>
          <w:szCs w:val="24"/>
        </w:rPr>
        <w:t xml:space="preserve"> Nurses have the duty to follow the code of ethics and stand up for their patients in case there is a breach in the ethical principle by their colleagues and healthcare providers</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0C31CC">
        <w:rPr>
          <w:rFonts w:ascii="Times New Roman" w:hAnsi="Times New Roman" w:cs="Times New Roman"/>
          <w:sz w:val="24"/>
          <w:szCs w:val="24"/>
        </w:rPr>
        <w:t xml:space="preserve">. </w:t>
      </w:r>
      <w:r w:rsidR="0013486E">
        <w:rPr>
          <w:rFonts w:ascii="Times New Roman" w:hAnsi="Times New Roman" w:cs="Times New Roman"/>
          <w:sz w:val="24"/>
          <w:szCs w:val="24"/>
        </w:rPr>
        <w:t xml:space="preserve">By doing so, </w:t>
      </w:r>
      <w:r w:rsidR="004D4FA2">
        <w:rPr>
          <w:rFonts w:ascii="Times New Roman" w:hAnsi="Times New Roman" w:cs="Times New Roman"/>
          <w:sz w:val="24"/>
          <w:szCs w:val="24"/>
        </w:rPr>
        <w:t xml:space="preserve">nurses can build a strong trusting relationship with their patient and </w:t>
      </w:r>
      <w:r w:rsidR="0013486E">
        <w:rPr>
          <w:rFonts w:ascii="Times New Roman" w:hAnsi="Times New Roman" w:cs="Times New Roman"/>
          <w:sz w:val="24"/>
          <w:szCs w:val="24"/>
        </w:rPr>
        <w:t>enhance</w:t>
      </w:r>
      <w:r w:rsidR="004D4FA2">
        <w:rPr>
          <w:rFonts w:ascii="Times New Roman" w:hAnsi="Times New Roman" w:cs="Times New Roman"/>
          <w:sz w:val="24"/>
          <w:szCs w:val="24"/>
        </w:rPr>
        <w:t xml:space="preserve"> the professionalism in the nursing field.</w:t>
      </w:r>
      <w:r w:rsidR="00B80111">
        <w:rPr>
          <w:rFonts w:ascii="Times New Roman" w:hAnsi="Times New Roman" w:cs="Times New Roman"/>
          <w:sz w:val="24"/>
          <w:szCs w:val="24"/>
        </w:rPr>
        <w:t xml:space="preserve"> The letter ‘D’ represents danger management</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4D4FA2">
        <w:rPr>
          <w:rFonts w:ascii="Times New Roman" w:hAnsi="Times New Roman" w:cs="Times New Roman"/>
          <w:sz w:val="24"/>
          <w:szCs w:val="24"/>
        </w:rPr>
        <w:t xml:space="preserve"> In order to manage a</w:t>
      </w:r>
      <w:r w:rsidR="0013486E">
        <w:rPr>
          <w:rFonts w:ascii="Times New Roman" w:hAnsi="Times New Roman" w:cs="Times New Roman"/>
          <w:sz w:val="24"/>
          <w:szCs w:val="24"/>
        </w:rPr>
        <w:t>n</w:t>
      </w:r>
      <w:r w:rsidR="004D4FA2">
        <w:rPr>
          <w:rFonts w:ascii="Times New Roman" w:hAnsi="Times New Roman" w:cs="Times New Roman"/>
          <w:sz w:val="24"/>
          <w:szCs w:val="24"/>
        </w:rPr>
        <w:t xml:space="preserve"> unpredictable situation</w:t>
      </w:r>
      <w:r w:rsidR="0013486E">
        <w:rPr>
          <w:rFonts w:ascii="Times New Roman" w:hAnsi="Times New Roman" w:cs="Times New Roman"/>
          <w:sz w:val="24"/>
          <w:szCs w:val="24"/>
        </w:rPr>
        <w:t>,</w:t>
      </w:r>
      <w:r w:rsidR="004D4FA2">
        <w:rPr>
          <w:rFonts w:ascii="Times New Roman" w:hAnsi="Times New Roman" w:cs="Times New Roman"/>
          <w:sz w:val="24"/>
          <w:szCs w:val="24"/>
        </w:rPr>
        <w:t xml:space="preserve"> nurses must have the ability to control their fear in an appropriate manner</w:t>
      </w:r>
      <w:r w:rsidR="009B1D28">
        <w:rPr>
          <w:rFonts w:ascii="Times New Roman" w:hAnsi="Times New Roman" w:cs="Times New Roman"/>
          <w:sz w:val="24"/>
          <w:szCs w:val="24"/>
        </w:rPr>
        <w:t xml:space="preserve"> (</w:t>
      </w:r>
      <w:proofErr w:type="spellStart"/>
      <w:r w:rsidR="009B1D28" w:rsidRPr="009345EC">
        <w:rPr>
          <w:rFonts w:ascii="Times New Roman" w:hAnsi="Times New Roman" w:cs="Times New Roman"/>
          <w:sz w:val="24"/>
          <w:szCs w:val="24"/>
        </w:rPr>
        <w:t>Lachman</w:t>
      </w:r>
      <w:proofErr w:type="spellEnd"/>
      <w:r w:rsidR="009B1D28">
        <w:rPr>
          <w:rFonts w:ascii="Times New Roman" w:hAnsi="Times New Roman" w:cs="Times New Roman"/>
          <w:sz w:val="24"/>
          <w:szCs w:val="24"/>
        </w:rPr>
        <w:t xml:space="preserve">, </w:t>
      </w:r>
      <w:r w:rsidR="009B1D28" w:rsidRPr="009345EC">
        <w:rPr>
          <w:rFonts w:ascii="Times New Roman" w:hAnsi="Times New Roman" w:cs="Times New Roman"/>
          <w:sz w:val="24"/>
          <w:szCs w:val="24"/>
        </w:rPr>
        <w:t>2010)</w:t>
      </w:r>
      <w:r w:rsidR="004D4FA2">
        <w:rPr>
          <w:rFonts w:ascii="Times New Roman" w:hAnsi="Times New Roman" w:cs="Times New Roman"/>
          <w:sz w:val="24"/>
          <w:szCs w:val="24"/>
        </w:rPr>
        <w:t>. One of the strategies to manage fear and anxiety encountered at work is</w:t>
      </w:r>
      <w:r w:rsidR="0013486E">
        <w:rPr>
          <w:rFonts w:ascii="Times New Roman" w:hAnsi="Times New Roman" w:cs="Times New Roman"/>
          <w:sz w:val="24"/>
          <w:szCs w:val="24"/>
        </w:rPr>
        <w:t xml:space="preserve"> to</w:t>
      </w:r>
      <w:r w:rsidR="004D4FA2">
        <w:rPr>
          <w:rFonts w:ascii="Times New Roman" w:hAnsi="Times New Roman" w:cs="Times New Roman"/>
          <w:sz w:val="24"/>
          <w:szCs w:val="24"/>
        </w:rPr>
        <w:t xml:space="preserve"> get rid of the negative thoughts and substituting </w:t>
      </w:r>
      <w:r w:rsidR="0013486E">
        <w:rPr>
          <w:rFonts w:ascii="Times New Roman" w:hAnsi="Times New Roman" w:cs="Times New Roman"/>
          <w:sz w:val="24"/>
          <w:szCs w:val="24"/>
        </w:rPr>
        <w:t>them</w:t>
      </w:r>
      <w:r w:rsidR="004D4FA2">
        <w:rPr>
          <w:rFonts w:ascii="Times New Roman" w:hAnsi="Times New Roman" w:cs="Times New Roman"/>
          <w:sz w:val="24"/>
          <w:szCs w:val="24"/>
        </w:rPr>
        <w:t xml:space="preserve"> with positive </w:t>
      </w:r>
      <w:r w:rsidR="0013486E">
        <w:rPr>
          <w:rFonts w:ascii="Times New Roman" w:hAnsi="Times New Roman" w:cs="Times New Roman"/>
          <w:sz w:val="24"/>
          <w:szCs w:val="24"/>
        </w:rPr>
        <w:t xml:space="preserve">actions; this strategy will build the </w:t>
      </w:r>
      <w:del w:id="94" w:author="Merck &amp; Co., Inc." w:date="2014-11-25T07:49:00Z">
        <w:r w:rsidR="0013486E" w:rsidDel="00BE52D2">
          <w:rPr>
            <w:rFonts w:ascii="Times New Roman" w:hAnsi="Times New Roman" w:cs="Times New Roman"/>
            <w:sz w:val="24"/>
            <w:szCs w:val="24"/>
          </w:rPr>
          <w:delText>self esteem</w:delText>
        </w:r>
      </w:del>
      <w:ins w:id="95" w:author="Merck &amp; Co., Inc." w:date="2014-11-25T07:49:00Z">
        <w:r w:rsidR="00BE52D2">
          <w:rPr>
            <w:rFonts w:ascii="Times New Roman" w:hAnsi="Times New Roman" w:cs="Times New Roman"/>
            <w:sz w:val="24"/>
            <w:szCs w:val="24"/>
          </w:rPr>
          <w:t>self-esteem</w:t>
        </w:r>
      </w:ins>
      <w:r w:rsidR="0013486E">
        <w:rPr>
          <w:rFonts w:ascii="Times New Roman" w:hAnsi="Times New Roman" w:cs="Times New Roman"/>
          <w:sz w:val="24"/>
          <w:szCs w:val="24"/>
        </w:rPr>
        <w:t xml:space="preserve"> and make the nurses feel confident in handling risky situations</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2B5CCD">
        <w:rPr>
          <w:rFonts w:ascii="Times New Roman" w:hAnsi="Times New Roman" w:cs="Times New Roman"/>
          <w:sz w:val="24"/>
          <w:szCs w:val="24"/>
        </w:rPr>
        <w:t>.</w:t>
      </w:r>
      <w:r w:rsidR="003E655B">
        <w:rPr>
          <w:rFonts w:ascii="Times New Roman" w:hAnsi="Times New Roman" w:cs="Times New Roman"/>
          <w:sz w:val="24"/>
          <w:szCs w:val="24"/>
        </w:rPr>
        <w:t xml:space="preserve"> By</w:t>
      </w:r>
      <w:r w:rsidR="002B5CCD">
        <w:rPr>
          <w:rFonts w:ascii="Times New Roman" w:hAnsi="Times New Roman" w:cs="Times New Roman"/>
          <w:sz w:val="24"/>
          <w:szCs w:val="24"/>
        </w:rPr>
        <w:t xml:space="preserve"> </w:t>
      </w:r>
      <w:r w:rsidR="0065397B">
        <w:rPr>
          <w:rFonts w:ascii="Times New Roman" w:hAnsi="Times New Roman" w:cs="Times New Roman"/>
          <w:sz w:val="24"/>
          <w:szCs w:val="24"/>
        </w:rPr>
        <w:t>improving danger management skills,</w:t>
      </w:r>
      <w:r w:rsidR="003E655B">
        <w:rPr>
          <w:rFonts w:ascii="Times New Roman" w:hAnsi="Times New Roman" w:cs="Times New Roman"/>
          <w:sz w:val="24"/>
          <w:szCs w:val="24"/>
        </w:rPr>
        <w:t xml:space="preserve"> nurses can </w:t>
      </w:r>
      <w:r w:rsidR="003E655B">
        <w:rPr>
          <w:rFonts w:ascii="Times New Roman" w:hAnsi="Times New Roman" w:cs="Times New Roman"/>
          <w:sz w:val="24"/>
          <w:szCs w:val="24"/>
        </w:rPr>
        <w:lastRenderedPageBreak/>
        <w:t xml:space="preserve">become a better provider </w:t>
      </w:r>
      <w:r w:rsidR="00A76BA1">
        <w:rPr>
          <w:rFonts w:ascii="Times New Roman" w:hAnsi="Times New Roman" w:cs="Times New Roman"/>
          <w:sz w:val="24"/>
          <w:szCs w:val="24"/>
        </w:rPr>
        <w:t>of care</w:t>
      </w:r>
      <w:r w:rsidR="0065397B">
        <w:rPr>
          <w:rFonts w:ascii="Times New Roman" w:hAnsi="Times New Roman" w:cs="Times New Roman"/>
          <w:sz w:val="24"/>
          <w:szCs w:val="24"/>
        </w:rPr>
        <w:t xml:space="preserve"> for their patients</w:t>
      </w:r>
      <w:r w:rsidR="003E655B">
        <w:rPr>
          <w:rFonts w:ascii="Times New Roman" w:hAnsi="Times New Roman" w:cs="Times New Roman"/>
          <w:sz w:val="24"/>
          <w:szCs w:val="24"/>
        </w:rPr>
        <w:t>.</w:t>
      </w:r>
      <w:r w:rsidR="00B80111">
        <w:rPr>
          <w:rFonts w:ascii="Times New Roman" w:hAnsi="Times New Roman" w:cs="Times New Roman"/>
          <w:sz w:val="24"/>
          <w:szCs w:val="24"/>
        </w:rPr>
        <w:t xml:space="preserve"> The letter ‘E’ represents expression and action component</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B80111">
        <w:rPr>
          <w:rFonts w:ascii="Times New Roman" w:hAnsi="Times New Roman" w:cs="Times New Roman"/>
          <w:sz w:val="24"/>
          <w:szCs w:val="24"/>
        </w:rPr>
        <w:t>.</w:t>
      </w:r>
      <w:r w:rsidR="00A76BA1">
        <w:rPr>
          <w:rFonts w:ascii="Times New Roman" w:hAnsi="Times New Roman" w:cs="Times New Roman"/>
          <w:sz w:val="24"/>
          <w:szCs w:val="24"/>
        </w:rPr>
        <w:t xml:space="preserve"> Negotiation is one of the main factors to attain a common ethical solution among </w:t>
      </w:r>
      <w:r w:rsidR="00CD5E96">
        <w:rPr>
          <w:rFonts w:ascii="Times New Roman" w:hAnsi="Times New Roman" w:cs="Times New Roman"/>
          <w:sz w:val="24"/>
          <w:szCs w:val="24"/>
        </w:rPr>
        <w:t>a</w:t>
      </w:r>
      <w:r w:rsidR="00A76BA1">
        <w:rPr>
          <w:rFonts w:ascii="Times New Roman" w:hAnsi="Times New Roman" w:cs="Times New Roman"/>
          <w:sz w:val="24"/>
          <w:szCs w:val="24"/>
        </w:rPr>
        <w:t xml:space="preserve"> group</w:t>
      </w:r>
      <w:r w:rsidR="006534FE">
        <w:rPr>
          <w:rFonts w:ascii="Times New Roman" w:hAnsi="Times New Roman" w:cs="Times New Roman"/>
          <w:sz w:val="24"/>
          <w:szCs w:val="24"/>
        </w:rPr>
        <w:t xml:space="preserve"> (</w:t>
      </w:r>
      <w:proofErr w:type="spellStart"/>
      <w:r w:rsidR="006534FE" w:rsidRPr="009345EC">
        <w:rPr>
          <w:rFonts w:ascii="Times New Roman" w:hAnsi="Times New Roman" w:cs="Times New Roman"/>
          <w:sz w:val="24"/>
          <w:szCs w:val="24"/>
        </w:rPr>
        <w:t>Lachman</w:t>
      </w:r>
      <w:proofErr w:type="spellEnd"/>
      <w:r w:rsidR="006534FE">
        <w:rPr>
          <w:rFonts w:ascii="Times New Roman" w:hAnsi="Times New Roman" w:cs="Times New Roman"/>
          <w:sz w:val="24"/>
          <w:szCs w:val="24"/>
        </w:rPr>
        <w:t xml:space="preserve">, </w:t>
      </w:r>
      <w:r w:rsidR="006534FE" w:rsidRPr="009345EC">
        <w:rPr>
          <w:rFonts w:ascii="Times New Roman" w:hAnsi="Times New Roman" w:cs="Times New Roman"/>
          <w:sz w:val="24"/>
          <w:szCs w:val="24"/>
        </w:rPr>
        <w:t>2010)</w:t>
      </w:r>
      <w:r w:rsidR="00A76BA1">
        <w:rPr>
          <w:rFonts w:ascii="Times New Roman" w:hAnsi="Times New Roman" w:cs="Times New Roman"/>
          <w:sz w:val="24"/>
          <w:szCs w:val="24"/>
        </w:rPr>
        <w:t xml:space="preserve">. When the best alternative is chosen the moral integrity is ultimately maintained between the staffs and best care can be provided to the patients. </w:t>
      </w:r>
      <w:r w:rsidR="00E643EA">
        <w:rPr>
          <w:rFonts w:ascii="Times New Roman" w:hAnsi="Times New Roman" w:cs="Times New Roman"/>
          <w:sz w:val="24"/>
          <w:szCs w:val="24"/>
        </w:rPr>
        <w:t xml:space="preserve">This particular </w:t>
      </w:r>
      <w:r w:rsidR="00A76BA1">
        <w:rPr>
          <w:rFonts w:ascii="Times New Roman" w:hAnsi="Times New Roman" w:cs="Times New Roman"/>
          <w:sz w:val="24"/>
          <w:szCs w:val="24"/>
        </w:rPr>
        <w:t xml:space="preserve">component </w:t>
      </w:r>
      <w:r w:rsidR="00E643EA">
        <w:rPr>
          <w:rFonts w:ascii="Times New Roman" w:hAnsi="Times New Roman" w:cs="Times New Roman"/>
          <w:sz w:val="24"/>
          <w:szCs w:val="24"/>
        </w:rPr>
        <w:t>will make the nurses an</w:t>
      </w:r>
      <w:r w:rsidR="00A76BA1">
        <w:rPr>
          <w:rFonts w:ascii="Times New Roman" w:hAnsi="Times New Roman" w:cs="Times New Roman"/>
          <w:sz w:val="24"/>
          <w:szCs w:val="24"/>
        </w:rPr>
        <w:t xml:space="preserve"> </w:t>
      </w:r>
      <w:r w:rsidR="0086661F">
        <w:rPr>
          <w:rFonts w:ascii="Times New Roman" w:hAnsi="Times New Roman" w:cs="Times New Roman"/>
          <w:sz w:val="24"/>
          <w:szCs w:val="24"/>
        </w:rPr>
        <w:t>excellent</w:t>
      </w:r>
      <w:r w:rsidR="00A76BA1">
        <w:rPr>
          <w:rFonts w:ascii="Times New Roman" w:hAnsi="Times New Roman" w:cs="Times New Roman"/>
          <w:sz w:val="24"/>
          <w:szCs w:val="24"/>
        </w:rPr>
        <w:t xml:space="preserve"> manage</w:t>
      </w:r>
      <w:r w:rsidR="00E643EA">
        <w:rPr>
          <w:rFonts w:ascii="Times New Roman" w:hAnsi="Times New Roman" w:cs="Times New Roman"/>
          <w:sz w:val="24"/>
          <w:szCs w:val="24"/>
        </w:rPr>
        <w:t>r of care.</w:t>
      </w:r>
    </w:p>
    <w:p w:rsidR="008A33CF" w:rsidRPr="008A33CF" w:rsidRDefault="008A33CF" w:rsidP="008A33CF">
      <w:pPr>
        <w:spacing w:line="480" w:lineRule="auto"/>
        <w:jc w:val="center"/>
        <w:rPr>
          <w:rFonts w:ascii="Times New Roman" w:hAnsi="Times New Roman" w:cs="Times New Roman"/>
          <w:b/>
          <w:bCs/>
          <w:sz w:val="24"/>
          <w:szCs w:val="24"/>
        </w:rPr>
      </w:pPr>
      <w:r w:rsidRPr="008A33CF">
        <w:rPr>
          <w:rFonts w:ascii="Times New Roman" w:hAnsi="Times New Roman" w:cs="Times New Roman"/>
          <w:b/>
          <w:bCs/>
          <w:sz w:val="24"/>
          <w:szCs w:val="24"/>
        </w:rPr>
        <w:t>Conclusion</w:t>
      </w:r>
    </w:p>
    <w:p w:rsidR="00E60E41" w:rsidRDefault="00E60E41" w:rsidP="000269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all </w:t>
      </w:r>
      <w:del w:id="96" w:author="Merck &amp; Co., Inc." w:date="2014-11-25T07:51:00Z">
        <w:r w:rsidDel="00BE52D2">
          <w:rPr>
            <w:rFonts w:ascii="Times New Roman" w:hAnsi="Times New Roman" w:cs="Times New Roman"/>
            <w:sz w:val="24"/>
            <w:szCs w:val="24"/>
          </w:rPr>
          <w:delText>the</w:delText>
        </w:r>
      </w:del>
      <w:r>
        <w:rPr>
          <w:rFonts w:ascii="Times New Roman" w:hAnsi="Times New Roman" w:cs="Times New Roman"/>
          <w:sz w:val="24"/>
          <w:szCs w:val="24"/>
        </w:rPr>
        <w:t xml:space="preserve"> three articles emphasize</w:t>
      </w:r>
      <w:ins w:id="97" w:author="Merck &amp; Co., Inc." w:date="2014-11-25T07:51:00Z">
        <w:r w:rsidR="00BE52D2">
          <w:rPr>
            <w:rFonts w:ascii="Times New Roman" w:hAnsi="Times New Roman" w:cs="Times New Roman"/>
            <w:sz w:val="24"/>
            <w:szCs w:val="24"/>
          </w:rPr>
          <w:t>s</w:t>
        </w:r>
      </w:ins>
      <w:del w:id="98" w:author="Merck &amp; Co., Inc." w:date="2014-11-25T07:51:00Z">
        <w:r w:rsidDel="00BE52D2">
          <w:rPr>
            <w:rFonts w:ascii="Times New Roman" w:hAnsi="Times New Roman" w:cs="Times New Roman"/>
            <w:sz w:val="24"/>
            <w:szCs w:val="24"/>
          </w:rPr>
          <w:delText>d on</w:delText>
        </w:r>
      </w:del>
      <w:r>
        <w:rPr>
          <w:rFonts w:ascii="Times New Roman" w:hAnsi="Times New Roman" w:cs="Times New Roman"/>
          <w:sz w:val="24"/>
          <w:szCs w:val="24"/>
        </w:rPr>
        <w:t xml:space="preserve"> the traits </w:t>
      </w:r>
      <w:r w:rsidR="00957236">
        <w:rPr>
          <w:rFonts w:ascii="Times New Roman" w:hAnsi="Times New Roman" w:cs="Times New Roman"/>
          <w:sz w:val="24"/>
          <w:szCs w:val="24"/>
        </w:rPr>
        <w:t xml:space="preserve">required </w:t>
      </w:r>
      <w:ins w:id="99" w:author="Merck &amp; Co., Inc." w:date="2014-11-25T07:51:00Z">
        <w:r w:rsidR="00BE52D2">
          <w:rPr>
            <w:rFonts w:ascii="Times New Roman" w:hAnsi="Times New Roman" w:cs="Times New Roman"/>
            <w:sz w:val="24"/>
            <w:szCs w:val="24"/>
          </w:rPr>
          <w:t>for</w:t>
        </w:r>
      </w:ins>
      <w:del w:id="100" w:author="Merck &amp; Co., Inc." w:date="2014-11-25T07:51:00Z">
        <w:r w:rsidR="00957236" w:rsidDel="00BE52D2">
          <w:rPr>
            <w:rFonts w:ascii="Times New Roman" w:hAnsi="Times New Roman" w:cs="Times New Roman"/>
            <w:sz w:val="24"/>
            <w:szCs w:val="24"/>
          </w:rPr>
          <w:delText>by</w:delText>
        </w:r>
      </w:del>
      <w:r w:rsidR="00957236">
        <w:rPr>
          <w:rFonts w:ascii="Times New Roman" w:hAnsi="Times New Roman" w:cs="Times New Roman"/>
          <w:sz w:val="24"/>
          <w:szCs w:val="24"/>
        </w:rPr>
        <w:t xml:space="preserve"> the </w:t>
      </w:r>
      <w:r>
        <w:rPr>
          <w:rFonts w:ascii="Times New Roman" w:hAnsi="Times New Roman" w:cs="Times New Roman"/>
          <w:sz w:val="24"/>
          <w:szCs w:val="24"/>
        </w:rPr>
        <w:t xml:space="preserve">nurses to become successful in their career and </w:t>
      </w:r>
      <w:r w:rsidR="0099402F">
        <w:rPr>
          <w:rFonts w:ascii="Times New Roman" w:hAnsi="Times New Roman" w:cs="Times New Roman"/>
          <w:sz w:val="24"/>
          <w:szCs w:val="24"/>
        </w:rPr>
        <w:t xml:space="preserve">in handling their patients. </w:t>
      </w:r>
      <w:r w:rsidR="005664BC">
        <w:rPr>
          <w:rFonts w:ascii="Times New Roman" w:hAnsi="Times New Roman" w:cs="Times New Roman"/>
          <w:sz w:val="24"/>
          <w:szCs w:val="24"/>
        </w:rPr>
        <w:t>Reading the article</w:t>
      </w:r>
      <w:ins w:id="101" w:author="Merck &amp; Co., Inc." w:date="2014-11-25T07:52:00Z">
        <w:r w:rsidR="00BE52D2">
          <w:rPr>
            <w:rFonts w:ascii="Times New Roman" w:hAnsi="Times New Roman" w:cs="Times New Roman"/>
            <w:sz w:val="24"/>
            <w:szCs w:val="24"/>
          </w:rPr>
          <w:t>s</w:t>
        </w:r>
      </w:ins>
      <w:r w:rsidR="005664BC">
        <w:rPr>
          <w:rFonts w:ascii="Times New Roman" w:hAnsi="Times New Roman" w:cs="Times New Roman"/>
          <w:sz w:val="24"/>
          <w:szCs w:val="24"/>
        </w:rPr>
        <w:t xml:space="preserve"> and journals published by credential authors provides nurses with continuing education, acquiring competence and staying </w:t>
      </w:r>
      <w:r w:rsidR="0005739C">
        <w:rPr>
          <w:rFonts w:ascii="Times New Roman" w:hAnsi="Times New Roman" w:cs="Times New Roman"/>
          <w:sz w:val="24"/>
          <w:szCs w:val="24"/>
        </w:rPr>
        <w:t>up to date</w:t>
      </w:r>
      <w:r w:rsidR="005664BC">
        <w:rPr>
          <w:rFonts w:ascii="Times New Roman" w:hAnsi="Times New Roman" w:cs="Times New Roman"/>
          <w:sz w:val="24"/>
          <w:szCs w:val="24"/>
        </w:rPr>
        <w:t xml:space="preserve"> in the field. </w:t>
      </w:r>
      <w:r w:rsidR="008A33CF">
        <w:rPr>
          <w:rFonts w:ascii="Times New Roman" w:hAnsi="Times New Roman" w:cs="Times New Roman"/>
          <w:sz w:val="24"/>
          <w:szCs w:val="24"/>
        </w:rPr>
        <w:t xml:space="preserve">The article published by Conner and </w:t>
      </w:r>
      <w:proofErr w:type="spellStart"/>
      <w:r w:rsidR="008A33CF" w:rsidRPr="00957236">
        <w:rPr>
          <w:rFonts w:ascii="Times New Roman" w:hAnsi="Times New Roman" w:cs="Times New Roman"/>
          <w:sz w:val="24"/>
          <w:szCs w:val="24"/>
        </w:rPr>
        <w:t>Thielemann</w:t>
      </w:r>
      <w:proofErr w:type="spellEnd"/>
      <w:r w:rsidR="008A33CF">
        <w:rPr>
          <w:rFonts w:ascii="Times New Roman" w:hAnsi="Times New Roman" w:cs="Times New Roman"/>
          <w:sz w:val="24"/>
          <w:szCs w:val="24"/>
        </w:rPr>
        <w:t xml:space="preserve"> </w:t>
      </w:r>
      <w:ins w:id="102" w:author="Merck &amp; Co., Inc." w:date="2014-11-25T07:53:00Z">
        <w:r w:rsidR="00BE52D2">
          <w:rPr>
            <w:rFonts w:ascii="Times New Roman" w:hAnsi="Times New Roman" w:cs="Times New Roman"/>
            <w:sz w:val="24"/>
            <w:szCs w:val="24"/>
          </w:rPr>
          <w:t>describes</w:t>
        </w:r>
      </w:ins>
      <w:del w:id="103" w:author="Merck &amp; Co., Inc." w:date="2014-11-25T07:53:00Z">
        <w:r w:rsidR="008A33CF" w:rsidDel="00BE52D2">
          <w:rPr>
            <w:rFonts w:ascii="Times New Roman" w:hAnsi="Times New Roman" w:cs="Times New Roman"/>
            <w:sz w:val="24"/>
            <w:szCs w:val="24"/>
          </w:rPr>
          <w:delText>gives the reader</w:delText>
        </w:r>
      </w:del>
      <w:r w:rsidR="008A33CF">
        <w:rPr>
          <w:rFonts w:ascii="Times New Roman" w:hAnsi="Times New Roman" w:cs="Times New Roman"/>
          <w:sz w:val="24"/>
          <w:szCs w:val="24"/>
        </w:rPr>
        <w:t xml:space="preserve"> the importance for the nurses to acquire the bachelorette degree in nursing. As nurses obtain higher </w:t>
      </w:r>
      <w:del w:id="104" w:author="Merck &amp; Co., Inc." w:date="2014-11-25T07:53:00Z">
        <w:r w:rsidR="008A33CF" w:rsidDel="00BE52D2">
          <w:rPr>
            <w:rFonts w:ascii="Times New Roman" w:hAnsi="Times New Roman" w:cs="Times New Roman"/>
            <w:sz w:val="24"/>
            <w:szCs w:val="24"/>
          </w:rPr>
          <w:delText>the</w:delText>
        </w:r>
      </w:del>
      <w:r w:rsidR="008A33CF">
        <w:rPr>
          <w:rFonts w:ascii="Times New Roman" w:hAnsi="Times New Roman" w:cs="Times New Roman"/>
          <w:sz w:val="24"/>
          <w:szCs w:val="24"/>
        </w:rPr>
        <w:t xml:space="preserve"> education level</w:t>
      </w:r>
      <w:ins w:id="105" w:author="Merck &amp; Co., Inc." w:date="2014-11-25T07:53:00Z">
        <w:r w:rsidR="00BE52D2">
          <w:rPr>
            <w:rFonts w:ascii="Times New Roman" w:hAnsi="Times New Roman" w:cs="Times New Roman"/>
            <w:sz w:val="24"/>
            <w:szCs w:val="24"/>
          </w:rPr>
          <w:t>s</w:t>
        </w:r>
      </w:ins>
      <w:r w:rsidR="008A33CF">
        <w:rPr>
          <w:rFonts w:ascii="Times New Roman" w:hAnsi="Times New Roman" w:cs="Times New Roman"/>
          <w:sz w:val="24"/>
          <w:szCs w:val="24"/>
        </w:rPr>
        <w:t xml:space="preserve">, their knowledge in the field increases and hence the quality of care increases. Providing standardized information in various fields gives nurses the opportunity to explore and become familiar in other areas </w:t>
      </w:r>
      <w:ins w:id="106" w:author="Merck &amp; Co., Inc." w:date="2014-11-25T07:54:00Z">
        <w:r w:rsidR="00BE52D2">
          <w:rPr>
            <w:rFonts w:ascii="Times New Roman" w:hAnsi="Times New Roman" w:cs="Times New Roman"/>
            <w:sz w:val="24"/>
            <w:szCs w:val="24"/>
          </w:rPr>
          <w:t xml:space="preserve">and </w:t>
        </w:r>
      </w:ins>
      <w:r w:rsidR="008A33CF">
        <w:rPr>
          <w:rFonts w:ascii="Times New Roman" w:hAnsi="Times New Roman" w:cs="Times New Roman"/>
          <w:sz w:val="24"/>
          <w:szCs w:val="24"/>
        </w:rPr>
        <w:t>enhanc</w:t>
      </w:r>
      <w:ins w:id="107" w:author="Merck &amp; Co., Inc." w:date="2014-11-25T07:54:00Z">
        <w:r w:rsidR="00BE52D2">
          <w:rPr>
            <w:rFonts w:ascii="Times New Roman" w:hAnsi="Times New Roman" w:cs="Times New Roman"/>
            <w:sz w:val="24"/>
            <w:szCs w:val="24"/>
          </w:rPr>
          <w:t>es</w:t>
        </w:r>
      </w:ins>
      <w:del w:id="108" w:author="Merck &amp; Co., Inc." w:date="2014-11-25T07:54:00Z">
        <w:r w:rsidR="008A33CF" w:rsidDel="00BE52D2">
          <w:rPr>
            <w:rFonts w:ascii="Times New Roman" w:hAnsi="Times New Roman" w:cs="Times New Roman"/>
            <w:sz w:val="24"/>
            <w:szCs w:val="24"/>
          </w:rPr>
          <w:delText>ing</w:delText>
        </w:r>
      </w:del>
      <w:r w:rsidR="008A33CF">
        <w:rPr>
          <w:rFonts w:ascii="Times New Roman" w:hAnsi="Times New Roman" w:cs="Times New Roman"/>
          <w:sz w:val="24"/>
          <w:szCs w:val="24"/>
        </w:rPr>
        <w:t xml:space="preserve"> the nursing profession. </w:t>
      </w:r>
      <w:r w:rsidR="004A73D5">
        <w:rPr>
          <w:rFonts w:ascii="Times New Roman" w:hAnsi="Times New Roman" w:cs="Times New Roman"/>
          <w:sz w:val="24"/>
          <w:szCs w:val="24"/>
        </w:rPr>
        <w:t xml:space="preserve">As author </w:t>
      </w:r>
      <w:proofErr w:type="spellStart"/>
      <w:r w:rsidR="004A73D5">
        <w:rPr>
          <w:rFonts w:ascii="Times New Roman" w:hAnsi="Times New Roman" w:cs="Times New Roman"/>
          <w:sz w:val="24"/>
          <w:szCs w:val="24"/>
        </w:rPr>
        <w:t>Serio</w:t>
      </w:r>
      <w:proofErr w:type="spellEnd"/>
      <w:r w:rsidR="001A4019">
        <w:rPr>
          <w:rFonts w:ascii="Times New Roman" w:hAnsi="Times New Roman" w:cs="Times New Roman"/>
          <w:sz w:val="24"/>
          <w:szCs w:val="24"/>
        </w:rPr>
        <w:t xml:space="preserve"> mentions</w:t>
      </w:r>
      <w:r w:rsidR="004A73D5">
        <w:rPr>
          <w:rFonts w:ascii="Times New Roman" w:hAnsi="Times New Roman" w:cs="Times New Roman"/>
          <w:sz w:val="24"/>
          <w:szCs w:val="24"/>
        </w:rPr>
        <w:t xml:space="preserve">, it is important to coach nurses to become healthier leaders. </w:t>
      </w:r>
      <w:r w:rsidR="001A4019">
        <w:rPr>
          <w:rFonts w:ascii="Times New Roman" w:hAnsi="Times New Roman" w:cs="Times New Roman"/>
          <w:sz w:val="24"/>
          <w:szCs w:val="24"/>
        </w:rPr>
        <w:t xml:space="preserve">Coaching in general can be one of the ways </w:t>
      </w:r>
      <w:r w:rsidR="002A614A">
        <w:rPr>
          <w:rFonts w:ascii="Times New Roman" w:hAnsi="Times New Roman" w:cs="Times New Roman"/>
          <w:sz w:val="24"/>
          <w:szCs w:val="24"/>
        </w:rPr>
        <w:t>for the</w:t>
      </w:r>
      <w:r w:rsidR="001A4019">
        <w:rPr>
          <w:rFonts w:ascii="Times New Roman" w:hAnsi="Times New Roman" w:cs="Times New Roman"/>
          <w:sz w:val="24"/>
          <w:szCs w:val="24"/>
        </w:rPr>
        <w:t xml:space="preserve"> nurses </w:t>
      </w:r>
      <w:r w:rsidR="002A614A">
        <w:rPr>
          <w:rFonts w:ascii="Times New Roman" w:hAnsi="Times New Roman" w:cs="Times New Roman"/>
          <w:sz w:val="24"/>
          <w:szCs w:val="24"/>
        </w:rPr>
        <w:t>to</w:t>
      </w:r>
      <w:r w:rsidR="001A4019">
        <w:rPr>
          <w:rFonts w:ascii="Times New Roman" w:hAnsi="Times New Roman" w:cs="Times New Roman"/>
          <w:sz w:val="24"/>
          <w:szCs w:val="24"/>
        </w:rPr>
        <w:t xml:space="preserve"> acquire information. When the nurses are coached to use the skills appropriately, nurses can bring many positive changes such as improving the </w:t>
      </w:r>
      <w:del w:id="109" w:author="Merck &amp; Co., Inc." w:date="2014-11-25T07:55:00Z">
        <w:r w:rsidR="001A4019" w:rsidDel="00BE52D2">
          <w:rPr>
            <w:rFonts w:ascii="Times New Roman" w:hAnsi="Times New Roman" w:cs="Times New Roman"/>
            <w:sz w:val="24"/>
            <w:szCs w:val="24"/>
          </w:rPr>
          <w:delText>self esteem</w:delText>
        </w:r>
      </w:del>
      <w:ins w:id="110" w:author="Merck &amp; Co., Inc." w:date="2014-11-25T07:55:00Z">
        <w:r w:rsidR="00BE52D2">
          <w:rPr>
            <w:rFonts w:ascii="Times New Roman" w:hAnsi="Times New Roman" w:cs="Times New Roman"/>
            <w:sz w:val="24"/>
            <w:szCs w:val="24"/>
          </w:rPr>
          <w:t>self-esteem</w:t>
        </w:r>
      </w:ins>
      <w:r w:rsidR="001A4019">
        <w:rPr>
          <w:rFonts w:ascii="Times New Roman" w:hAnsi="Times New Roman" w:cs="Times New Roman"/>
          <w:sz w:val="24"/>
          <w:szCs w:val="24"/>
        </w:rPr>
        <w:t xml:space="preserve">, making a trusting relationship with the patients and staffs and thus increasing the productivity in the work environment. </w:t>
      </w:r>
      <w:r w:rsidR="00240F07">
        <w:rPr>
          <w:rFonts w:ascii="Times New Roman" w:hAnsi="Times New Roman" w:cs="Times New Roman"/>
          <w:sz w:val="24"/>
          <w:szCs w:val="24"/>
        </w:rPr>
        <w:t xml:space="preserve">Author </w:t>
      </w:r>
      <w:proofErr w:type="spellStart"/>
      <w:r w:rsidR="00240F07">
        <w:rPr>
          <w:rFonts w:ascii="Times New Roman" w:hAnsi="Times New Roman" w:cs="Times New Roman"/>
          <w:sz w:val="24"/>
          <w:szCs w:val="24"/>
        </w:rPr>
        <w:t>Lachman</w:t>
      </w:r>
      <w:proofErr w:type="spellEnd"/>
      <w:r w:rsidR="00240F07">
        <w:rPr>
          <w:rFonts w:ascii="Times New Roman" w:hAnsi="Times New Roman" w:cs="Times New Roman"/>
          <w:sz w:val="24"/>
          <w:szCs w:val="24"/>
        </w:rPr>
        <w:t xml:space="preserve"> describes </w:t>
      </w:r>
      <w:del w:id="111" w:author="Merck &amp; Co., Inc." w:date="2014-11-25T07:55:00Z">
        <w:r w:rsidR="00240F07" w:rsidDel="00BE52D2">
          <w:rPr>
            <w:rFonts w:ascii="Times New Roman" w:hAnsi="Times New Roman" w:cs="Times New Roman"/>
            <w:sz w:val="24"/>
            <w:szCs w:val="24"/>
          </w:rPr>
          <w:delText>about</w:delText>
        </w:r>
      </w:del>
      <w:r w:rsidR="00240F07">
        <w:rPr>
          <w:rFonts w:ascii="Times New Roman" w:hAnsi="Times New Roman" w:cs="Times New Roman"/>
          <w:sz w:val="24"/>
          <w:szCs w:val="24"/>
        </w:rPr>
        <w:t xml:space="preserve"> strategies required for the nurses to become morally strong. By adhering to the</w:t>
      </w:r>
      <w:ins w:id="112" w:author="Merck &amp; Co., Inc." w:date="2014-11-25T07:55:00Z">
        <w:r w:rsidR="00FD7BA8">
          <w:rPr>
            <w:rFonts w:ascii="Times New Roman" w:hAnsi="Times New Roman" w:cs="Times New Roman"/>
            <w:sz w:val="24"/>
            <w:szCs w:val="24"/>
          </w:rPr>
          <w:t>se</w:t>
        </w:r>
      </w:ins>
      <w:r w:rsidR="00240F07">
        <w:rPr>
          <w:rFonts w:ascii="Times New Roman" w:hAnsi="Times New Roman" w:cs="Times New Roman"/>
          <w:sz w:val="24"/>
          <w:szCs w:val="24"/>
        </w:rPr>
        <w:t xml:space="preserve"> strategies </w:t>
      </w:r>
      <w:bookmarkStart w:id="113" w:name="_GoBack"/>
      <w:bookmarkEnd w:id="113"/>
      <w:r w:rsidR="00240F07">
        <w:rPr>
          <w:rFonts w:ascii="Times New Roman" w:hAnsi="Times New Roman" w:cs="Times New Roman"/>
          <w:sz w:val="24"/>
          <w:szCs w:val="24"/>
        </w:rPr>
        <w:t>nurses can become a</w:t>
      </w:r>
      <w:ins w:id="114" w:author="Merck &amp; Co., Inc." w:date="2014-11-25T07:55:00Z">
        <w:r w:rsidR="00FD7BA8">
          <w:rPr>
            <w:rFonts w:ascii="Times New Roman" w:hAnsi="Times New Roman" w:cs="Times New Roman"/>
            <w:sz w:val="24"/>
            <w:szCs w:val="24"/>
          </w:rPr>
          <w:t xml:space="preserve"> better</w:t>
        </w:r>
      </w:ins>
      <w:del w:id="115" w:author="Merck &amp; Co., Inc." w:date="2014-11-25T07:55:00Z">
        <w:r w:rsidR="00240F07" w:rsidDel="00FD7BA8">
          <w:rPr>
            <w:rFonts w:ascii="Times New Roman" w:hAnsi="Times New Roman" w:cs="Times New Roman"/>
            <w:sz w:val="24"/>
            <w:szCs w:val="24"/>
          </w:rPr>
          <w:delText xml:space="preserve"> </w:delText>
        </w:r>
        <w:r w:rsidR="002A614A" w:rsidDel="00FD7BA8">
          <w:rPr>
            <w:rFonts w:ascii="Times New Roman" w:hAnsi="Times New Roman" w:cs="Times New Roman"/>
            <w:sz w:val="24"/>
            <w:szCs w:val="24"/>
          </w:rPr>
          <w:delText>enhanced</w:delText>
        </w:r>
      </w:del>
      <w:r w:rsidR="00240F07">
        <w:rPr>
          <w:rFonts w:ascii="Times New Roman" w:hAnsi="Times New Roman" w:cs="Times New Roman"/>
          <w:sz w:val="24"/>
          <w:szCs w:val="24"/>
        </w:rPr>
        <w:t xml:space="preserve"> advocate for their patients, </w:t>
      </w:r>
      <w:r w:rsidR="002E1D7D">
        <w:rPr>
          <w:rFonts w:ascii="Times New Roman" w:hAnsi="Times New Roman" w:cs="Times New Roman"/>
          <w:sz w:val="24"/>
          <w:szCs w:val="24"/>
        </w:rPr>
        <w:t xml:space="preserve">a superior </w:t>
      </w:r>
      <w:r w:rsidR="00240F07">
        <w:rPr>
          <w:rFonts w:ascii="Times New Roman" w:hAnsi="Times New Roman" w:cs="Times New Roman"/>
          <w:sz w:val="24"/>
          <w:szCs w:val="24"/>
        </w:rPr>
        <w:t>provider</w:t>
      </w:r>
      <w:r w:rsidR="002E1D7D">
        <w:rPr>
          <w:rFonts w:ascii="Times New Roman" w:hAnsi="Times New Roman" w:cs="Times New Roman"/>
          <w:sz w:val="24"/>
          <w:szCs w:val="24"/>
        </w:rPr>
        <w:t xml:space="preserve"> and </w:t>
      </w:r>
      <w:r w:rsidR="00240F07">
        <w:rPr>
          <w:rFonts w:ascii="Times New Roman" w:hAnsi="Times New Roman" w:cs="Times New Roman"/>
          <w:sz w:val="24"/>
          <w:szCs w:val="24"/>
        </w:rPr>
        <w:t>ma</w:t>
      </w:r>
      <w:r w:rsidR="002E1D7D">
        <w:rPr>
          <w:rFonts w:ascii="Times New Roman" w:hAnsi="Times New Roman" w:cs="Times New Roman"/>
          <w:sz w:val="24"/>
          <w:szCs w:val="24"/>
        </w:rPr>
        <w:t>nager of care, and build a trusting relationship with their patients.</w:t>
      </w:r>
      <w:r w:rsidR="002A614A">
        <w:rPr>
          <w:rFonts w:ascii="Times New Roman" w:hAnsi="Times New Roman" w:cs="Times New Roman"/>
          <w:sz w:val="24"/>
          <w:szCs w:val="24"/>
        </w:rPr>
        <w:t xml:space="preserve"> Overall the three article</w:t>
      </w:r>
      <w:r w:rsidR="005D4527">
        <w:rPr>
          <w:rFonts w:ascii="Times New Roman" w:hAnsi="Times New Roman" w:cs="Times New Roman"/>
          <w:sz w:val="24"/>
          <w:szCs w:val="24"/>
        </w:rPr>
        <w:t>s</w:t>
      </w:r>
      <w:r w:rsidR="002A614A">
        <w:rPr>
          <w:rFonts w:ascii="Times New Roman" w:hAnsi="Times New Roman" w:cs="Times New Roman"/>
          <w:sz w:val="24"/>
          <w:szCs w:val="24"/>
        </w:rPr>
        <w:t xml:space="preserve"> educate the nurses to improve the quality of care provided to the patients and communities. </w:t>
      </w:r>
    </w:p>
    <w:p w:rsidR="00BC19AA" w:rsidRDefault="00BC19AA" w:rsidP="008067F9">
      <w:pPr>
        <w:spacing w:line="480" w:lineRule="auto"/>
        <w:jc w:val="center"/>
        <w:rPr>
          <w:rFonts w:ascii="Times New Roman" w:hAnsi="Times New Roman" w:cs="Times New Roman"/>
          <w:sz w:val="24"/>
          <w:szCs w:val="24"/>
        </w:rPr>
      </w:pPr>
    </w:p>
    <w:p w:rsidR="00BC19AA" w:rsidRDefault="00BC19AA" w:rsidP="008067F9">
      <w:pPr>
        <w:spacing w:line="480" w:lineRule="auto"/>
        <w:jc w:val="center"/>
        <w:rPr>
          <w:rFonts w:ascii="Times New Roman" w:hAnsi="Times New Roman" w:cs="Times New Roman"/>
          <w:sz w:val="24"/>
          <w:szCs w:val="24"/>
        </w:rPr>
      </w:pPr>
    </w:p>
    <w:p w:rsidR="00334327" w:rsidRDefault="00957236" w:rsidP="008067F9">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rsidR="00957236" w:rsidRDefault="00957236" w:rsidP="009A6716">
      <w:pPr>
        <w:autoSpaceDE w:val="0"/>
        <w:autoSpaceDN w:val="0"/>
        <w:adjustRightInd w:val="0"/>
        <w:spacing w:after="0" w:line="480" w:lineRule="auto"/>
        <w:rPr>
          <w:rFonts w:ascii="Times New Roman" w:hAnsi="Times New Roman" w:cs="Times New Roman"/>
          <w:color w:val="000000"/>
          <w:sz w:val="24"/>
          <w:szCs w:val="24"/>
          <w:lang w:bidi="te-IN"/>
        </w:rPr>
      </w:pPr>
      <w:proofErr w:type="gramStart"/>
      <w:r w:rsidRPr="00957236">
        <w:rPr>
          <w:rFonts w:ascii="Times New Roman" w:hAnsi="Times New Roman" w:cs="Times New Roman"/>
          <w:sz w:val="24"/>
          <w:szCs w:val="24"/>
        </w:rPr>
        <w:t xml:space="preserve">Conner, N. E. &amp; </w:t>
      </w:r>
      <w:proofErr w:type="spellStart"/>
      <w:r w:rsidRPr="00957236">
        <w:rPr>
          <w:rFonts w:ascii="Times New Roman" w:hAnsi="Times New Roman" w:cs="Times New Roman"/>
          <w:sz w:val="24"/>
          <w:szCs w:val="24"/>
        </w:rPr>
        <w:t>Thielemann</w:t>
      </w:r>
      <w:proofErr w:type="spellEnd"/>
      <w:r w:rsidRPr="00957236">
        <w:rPr>
          <w:rFonts w:ascii="Times New Roman" w:hAnsi="Times New Roman" w:cs="Times New Roman"/>
          <w:sz w:val="24"/>
          <w:szCs w:val="24"/>
        </w:rPr>
        <w:t>, P. A. (2013).</w:t>
      </w:r>
      <w:proofErr w:type="gramEnd"/>
      <w:r w:rsidRPr="00957236">
        <w:rPr>
          <w:rFonts w:ascii="Times New Roman" w:hAnsi="Times New Roman" w:cs="Times New Roman"/>
          <w:sz w:val="24"/>
          <w:szCs w:val="24"/>
        </w:rPr>
        <w:t xml:space="preserve"> </w:t>
      </w:r>
      <w:r w:rsidRPr="00957236">
        <w:rPr>
          <w:rFonts w:ascii="Times New Roman" w:hAnsi="Times New Roman" w:cs="Times New Roman"/>
          <w:color w:val="000000"/>
          <w:sz w:val="24"/>
          <w:szCs w:val="24"/>
          <w:lang w:bidi="te-IN"/>
        </w:rPr>
        <w:t xml:space="preserve">RN-BSN completion programs: </w:t>
      </w:r>
      <w:r w:rsidR="009345EC">
        <w:rPr>
          <w:rFonts w:ascii="Times New Roman" w:hAnsi="Times New Roman" w:cs="Times New Roman"/>
          <w:color w:val="000000"/>
          <w:sz w:val="24"/>
          <w:szCs w:val="24"/>
          <w:lang w:bidi="te-IN"/>
        </w:rPr>
        <w:t>E</w:t>
      </w:r>
      <w:r w:rsidRPr="00957236">
        <w:rPr>
          <w:rFonts w:ascii="Times New Roman" w:hAnsi="Times New Roman" w:cs="Times New Roman"/>
          <w:color w:val="000000"/>
          <w:sz w:val="24"/>
          <w:szCs w:val="24"/>
          <w:lang w:bidi="te-IN"/>
        </w:rPr>
        <w:t xml:space="preserve">quipping nurses </w:t>
      </w:r>
      <w:r>
        <w:rPr>
          <w:rFonts w:ascii="Times New Roman" w:hAnsi="Times New Roman" w:cs="Times New Roman"/>
          <w:color w:val="000000"/>
          <w:sz w:val="24"/>
          <w:szCs w:val="24"/>
          <w:lang w:bidi="te-IN"/>
        </w:rPr>
        <w:tab/>
      </w:r>
      <w:r w:rsidRPr="00957236">
        <w:rPr>
          <w:rFonts w:ascii="Times New Roman" w:hAnsi="Times New Roman" w:cs="Times New Roman"/>
          <w:color w:val="000000"/>
          <w:sz w:val="24"/>
          <w:szCs w:val="24"/>
          <w:lang w:bidi="te-IN"/>
        </w:rPr>
        <w:t xml:space="preserve">for the future. </w:t>
      </w:r>
      <w:proofErr w:type="gramStart"/>
      <w:r w:rsidRPr="00957236">
        <w:rPr>
          <w:rFonts w:ascii="Times New Roman" w:hAnsi="Times New Roman" w:cs="Times New Roman"/>
          <w:i/>
          <w:iCs/>
          <w:color w:val="000000"/>
          <w:sz w:val="24"/>
          <w:szCs w:val="24"/>
          <w:lang w:bidi="te-IN"/>
        </w:rPr>
        <w:t>Nursing Outlook, 61</w:t>
      </w:r>
      <w:r w:rsidRPr="00957236">
        <w:rPr>
          <w:rFonts w:ascii="Times New Roman" w:hAnsi="Times New Roman" w:cs="Times New Roman"/>
          <w:color w:val="000000"/>
          <w:sz w:val="24"/>
          <w:szCs w:val="24"/>
          <w:lang w:bidi="te-IN"/>
        </w:rPr>
        <w:t>(6), 458-465.</w:t>
      </w:r>
      <w:proofErr w:type="gramEnd"/>
    </w:p>
    <w:p w:rsidR="009A6716" w:rsidRDefault="009A6716" w:rsidP="009A6716">
      <w:pPr>
        <w:spacing w:line="480" w:lineRule="auto"/>
        <w:rPr>
          <w:rFonts w:ascii="Times New Roman" w:hAnsi="Times New Roman" w:cs="Times New Roman"/>
          <w:sz w:val="24"/>
          <w:szCs w:val="24"/>
        </w:rPr>
      </w:pPr>
      <w:proofErr w:type="spellStart"/>
      <w:proofErr w:type="gramStart"/>
      <w:r w:rsidRPr="009A6716">
        <w:rPr>
          <w:rFonts w:ascii="Times New Roman" w:hAnsi="Times New Roman" w:cs="Times New Roman"/>
          <w:color w:val="000000"/>
          <w:sz w:val="24"/>
          <w:szCs w:val="24"/>
          <w:lang w:bidi="te-IN"/>
        </w:rPr>
        <w:t>Serio</w:t>
      </w:r>
      <w:proofErr w:type="spellEnd"/>
      <w:r w:rsidRPr="009A6716">
        <w:rPr>
          <w:rFonts w:ascii="Times New Roman" w:hAnsi="Times New Roman" w:cs="Times New Roman"/>
          <w:color w:val="000000"/>
          <w:sz w:val="24"/>
          <w:szCs w:val="24"/>
          <w:lang w:bidi="te-IN"/>
        </w:rPr>
        <w:t>, I. J. (2014).</w:t>
      </w:r>
      <w:proofErr w:type="gramEnd"/>
      <w:r w:rsidRPr="009A6716">
        <w:rPr>
          <w:rFonts w:ascii="Times New Roman" w:hAnsi="Times New Roman" w:cs="Times New Roman"/>
          <w:color w:val="000000"/>
          <w:sz w:val="24"/>
          <w:szCs w:val="24"/>
          <w:lang w:bidi="te-IN"/>
        </w:rPr>
        <w:t xml:space="preserve"> </w:t>
      </w:r>
      <w:r w:rsidRPr="009A6716">
        <w:rPr>
          <w:rFonts w:ascii="Times New Roman" w:hAnsi="Times New Roman" w:cs="Times New Roman"/>
          <w:sz w:val="24"/>
          <w:szCs w:val="24"/>
        </w:rPr>
        <w:t xml:space="preserve">Using coaching to create empowered nursing leadership to change live. </w:t>
      </w:r>
      <w:r w:rsidRPr="009A6716">
        <w:rPr>
          <w:rFonts w:ascii="Times New Roman" w:hAnsi="Times New Roman" w:cs="Times New Roman"/>
          <w:i/>
          <w:iCs/>
          <w:sz w:val="24"/>
          <w:szCs w:val="24"/>
        </w:rPr>
        <w:t xml:space="preserve">The </w:t>
      </w:r>
      <w:r>
        <w:rPr>
          <w:rFonts w:ascii="Times New Roman" w:hAnsi="Times New Roman" w:cs="Times New Roman"/>
          <w:i/>
          <w:iCs/>
          <w:sz w:val="24"/>
          <w:szCs w:val="24"/>
        </w:rPr>
        <w:tab/>
      </w:r>
      <w:r w:rsidRPr="009A6716">
        <w:rPr>
          <w:rFonts w:ascii="Times New Roman" w:hAnsi="Times New Roman" w:cs="Times New Roman"/>
          <w:i/>
          <w:iCs/>
          <w:sz w:val="24"/>
          <w:szCs w:val="24"/>
        </w:rPr>
        <w:t>Journal of Continuous Education in Nursing, 45</w:t>
      </w:r>
      <w:r w:rsidRPr="009A6716">
        <w:rPr>
          <w:rFonts w:ascii="Times New Roman" w:hAnsi="Times New Roman" w:cs="Times New Roman"/>
          <w:sz w:val="24"/>
          <w:szCs w:val="24"/>
        </w:rPr>
        <w:t xml:space="preserve">(1), 12-13 </w:t>
      </w:r>
    </w:p>
    <w:p w:rsidR="009345EC" w:rsidRPr="009345EC" w:rsidRDefault="009345EC" w:rsidP="009A6716">
      <w:pPr>
        <w:spacing w:line="480" w:lineRule="auto"/>
        <w:rPr>
          <w:rFonts w:ascii="Times New Roman" w:hAnsi="Times New Roman" w:cs="Times New Roman"/>
          <w:sz w:val="24"/>
          <w:szCs w:val="24"/>
        </w:rPr>
      </w:pPr>
      <w:proofErr w:type="spellStart"/>
      <w:r w:rsidRPr="009345EC">
        <w:rPr>
          <w:rFonts w:ascii="Times New Roman" w:hAnsi="Times New Roman" w:cs="Times New Roman"/>
          <w:sz w:val="24"/>
          <w:szCs w:val="24"/>
        </w:rPr>
        <w:t>Lachman</w:t>
      </w:r>
      <w:proofErr w:type="spellEnd"/>
      <w:r w:rsidRPr="009345EC">
        <w:rPr>
          <w:rFonts w:ascii="Times New Roman" w:hAnsi="Times New Roman" w:cs="Times New Roman"/>
          <w:sz w:val="24"/>
          <w:szCs w:val="24"/>
        </w:rPr>
        <w:t xml:space="preserve">, V.D. (2010). </w:t>
      </w:r>
      <w:proofErr w:type="gramStart"/>
      <w:r w:rsidRPr="009345EC">
        <w:rPr>
          <w:rFonts w:ascii="Times New Roman" w:hAnsi="Times New Roman" w:cs="Times New Roman"/>
          <w:sz w:val="24"/>
          <w:szCs w:val="24"/>
        </w:rPr>
        <w:t xml:space="preserve">Strategies </w:t>
      </w:r>
      <w:r>
        <w:rPr>
          <w:rFonts w:ascii="Times New Roman" w:hAnsi="Times New Roman" w:cs="Times New Roman"/>
          <w:sz w:val="24"/>
          <w:szCs w:val="24"/>
        </w:rPr>
        <w:t>n</w:t>
      </w:r>
      <w:r w:rsidRPr="009345EC">
        <w:rPr>
          <w:rFonts w:ascii="Times New Roman" w:hAnsi="Times New Roman" w:cs="Times New Roman"/>
          <w:sz w:val="24"/>
          <w:szCs w:val="24"/>
        </w:rPr>
        <w:t xml:space="preserve">ecessary for </w:t>
      </w:r>
      <w:r>
        <w:rPr>
          <w:rFonts w:ascii="Times New Roman" w:hAnsi="Times New Roman" w:cs="Times New Roman"/>
          <w:sz w:val="24"/>
          <w:szCs w:val="24"/>
        </w:rPr>
        <w:t>m</w:t>
      </w:r>
      <w:r w:rsidRPr="009345EC">
        <w:rPr>
          <w:rFonts w:ascii="Times New Roman" w:hAnsi="Times New Roman" w:cs="Times New Roman"/>
          <w:sz w:val="24"/>
          <w:szCs w:val="24"/>
        </w:rPr>
        <w:t xml:space="preserve">oral </w:t>
      </w:r>
      <w:r>
        <w:rPr>
          <w:rFonts w:ascii="Times New Roman" w:hAnsi="Times New Roman" w:cs="Times New Roman"/>
          <w:sz w:val="24"/>
          <w:szCs w:val="24"/>
        </w:rPr>
        <w:t>c</w:t>
      </w:r>
      <w:r w:rsidRPr="009345EC">
        <w:rPr>
          <w:rFonts w:ascii="Times New Roman" w:hAnsi="Times New Roman" w:cs="Times New Roman"/>
          <w:sz w:val="24"/>
          <w:szCs w:val="24"/>
        </w:rPr>
        <w:t>ourage.</w:t>
      </w:r>
      <w:proofErr w:type="gramEnd"/>
      <w:r w:rsidRPr="009345EC">
        <w:rPr>
          <w:rFonts w:ascii="Times New Roman" w:hAnsi="Times New Roman" w:cs="Times New Roman"/>
          <w:sz w:val="24"/>
          <w:szCs w:val="24"/>
        </w:rPr>
        <w:t xml:space="preserve"> </w:t>
      </w:r>
      <w:r w:rsidRPr="009345EC">
        <w:rPr>
          <w:rStyle w:val="HTMLCite"/>
          <w:rFonts w:ascii="Times New Roman" w:hAnsi="Times New Roman" w:cs="Times New Roman"/>
          <w:sz w:val="24"/>
          <w:szCs w:val="24"/>
        </w:rPr>
        <w:t xml:space="preserve">OJIN: The Online Journal of </w:t>
      </w:r>
      <w:r>
        <w:rPr>
          <w:rStyle w:val="HTMLCite"/>
          <w:rFonts w:ascii="Times New Roman" w:hAnsi="Times New Roman" w:cs="Times New Roman"/>
          <w:sz w:val="24"/>
          <w:szCs w:val="24"/>
        </w:rPr>
        <w:tab/>
      </w:r>
      <w:r w:rsidRPr="009345EC">
        <w:rPr>
          <w:rStyle w:val="HTMLCite"/>
          <w:rFonts w:ascii="Times New Roman" w:hAnsi="Times New Roman" w:cs="Times New Roman"/>
          <w:sz w:val="24"/>
          <w:szCs w:val="24"/>
        </w:rPr>
        <w:t xml:space="preserve">Issues in </w:t>
      </w:r>
      <w:r w:rsidRPr="00C71F97">
        <w:rPr>
          <w:rStyle w:val="HTMLCite"/>
          <w:rFonts w:ascii="Times New Roman" w:hAnsi="Times New Roman" w:cs="Times New Roman"/>
          <w:i w:val="0"/>
          <w:iCs w:val="0"/>
          <w:sz w:val="24"/>
          <w:szCs w:val="24"/>
        </w:rPr>
        <w:t>Nursing,</w:t>
      </w:r>
      <w:r w:rsidRPr="00C71F97">
        <w:rPr>
          <w:rFonts w:ascii="Times New Roman" w:hAnsi="Times New Roman" w:cs="Times New Roman"/>
          <w:i/>
          <w:iCs/>
          <w:sz w:val="24"/>
          <w:szCs w:val="24"/>
        </w:rPr>
        <w:t xml:space="preserve"> 15</w:t>
      </w:r>
      <w:r w:rsidRPr="009345EC">
        <w:rPr>
          <w:rFonts w:ascii="Times New Roman" w:hAnsi="Times New Roman" w:cs="Times New Roman"/>
          <w:sz w:val="24"/>
          <w:szCs w:val="24"/>
        </w:rPr>
        <w:t xml:space="preserve">(3). </w:t>
      </w:r>
    </w:p>
    <w:p w:rsidR="009A6716" w:rsidRDefault="009A6716" w:rsidP="00957236">
      <w:pPr>
        <w:autoSpaceDE w:val="0"/>
        <w:autoSpaceDN w:val="0"/>
        <w:adjustRightInd w:val="0"/>
        <w:spacing w:after="0" w:line="480" w:lineRule="auto"/>
        <w:rPr>
          <w:rFonts w:ascii="Times New Roman" w:hAnsi="Times New Roman" w:cs="Times New Roman"/>
          <w:color w:val="000000"/>
          <w:sz w:val="24"/>
          <w:szCs w:val="24"/>
          <w:lang w:bidi="te-IN"/>
        </w:rPr>
      </w:pPr>
    </w:p>
    <w:p w:rsidR="00957236" w:rsidRPr="00957236" w:rsidRDefault="00957236" w:rsidP="00957236">
      <w:pPr>
        <w:spacing w:line="480" w:lineRule="auto"/>
        <w:rPr>
          <w:rFonts w:ascii="Times New Roman" w:hAnsi="Times New Roman" w:cs="Times New Roman"/>
          <w:sz w:val="24"/>
          <w:szCs w:val="24"/>
        </w:rPr>
      </w:pPr>
    </w:p>
    <w:p w:rsidR="0003391B" w:rsidRPr="000269BD" w:rsidRDefault="0003391B" w:rsidP="000269B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3391B" w:rsidRPr="000269BD" w:rsidSect="008935C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62A" w:rsidRDefault="0067362A" w:rsidP="008534B1">
      <w:pPr>
        <w:spacing w:after="0" w:line="240" w:lineRule="auto"/>
      </w:pPr>
      <w:r>
        <w:separator/>
      </w:r>
    </w:p>
  </w:endnote>
  <w:endnote w:type="continuationSeparator" w:id="0">
    <w:p w:rsidR="0067362A" w:rsidRDefault="0067362A" w:rsidP="0085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62A" w:rsidRDefault="0067362A" w:rsidP="008534B1">
      <w:pPr>
        <w:spacing w:after="0" w:line="240" w:lineRule="auto"/>
      </w:pPr>
      <w:r>
        <w:separator/>
      </w:r>
    </w:p>
  </w:footnote>
  <w:footnote w:type="continuationSeparator" w:id="0">
    <w:p w:rsidR="0067362A" w:rsidRDefault="0067362A" w:rsidP="008534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C1" w:rsidRPr="008935C1" w:rsidRDefault="008935C1">
    <w:pPr>
      <w:pStyle w:val="Header"/>
      <w:jc w:val="right"/>
      <w:rPr>
        <w:rFonts w:ascii="Times New Roman" w:hAnsi="Times New Roman" w:cs="Times New Roman"/>
        <w:sz w:val="24"/>
        <w:szCs w:val="24"/>
      </w:rPr>
    </w:pPr>
    <w:r w:rsidRPr="008935C1">
      <w:rPr>
        <w:rFonts w:ascii="Times New Roman" w:hAnsi="Times New Roman" w:cs="Times New Roman"/>
        <w:sz w:val="24"/>
        <w:szCs w:val="24"/>
      </w:rPr>
      <w:t>A</w:t>
    </w:r>
    <w:r>
      <w:rPr>
        <w:rFonts w:ascii="Times New Roman" w:hAnsi="Times New Roman" w:cs="Times New Roman"/>
        <w:sz w:val="24"/>
        <w:szCs w:val="24"/>
      </w:rPr>
      <w:t>RTICLE</w:t>
    </w:r>
    <w:r w:rsidRPr="008935C1">
      <w:rPr>
        <w:rFonts w:ascii="Times New Roman" w:hAnsi="Times New Roman" w:cs="Times New Roman"/>
        <w:sz w:val="24"/>
        <w:szCs w:val="24"/>
      </w:rPr>
      <w:t xml:space="preserve"> S</w:t>
    </w:r>
    <w:r>
      <w:rPr>
        <w:rFonts w:ascii="Times New Roman" w:hAnsi="Times New Roman" w:cs="Times New Roman"/>
        <w:sz w:val="24"/>
        <w:szCs w:val="24"/>
      </w:rPr>
      <w:t>UMMARY</w:t>
    </w:r>
    <w:r w:rsidRPr="008935C1">
      <w:rPr>
        <w:rFonts w:ascii="Times New Roman" w:hAnsi="Times New Roman" w:cs="Times New Roman"/>
        <w:sz w:val="24"/>
        <w:szCs w:val="24"/>
      </w:rPr>
      <w:t>/</w:t>
    </w:r>
    <w:r>
      <w:rPr>
        <w:rFonts w:ascii="Times New Roman" w:hAnsi="Times New Roman" w:cs="Times New Roman"/>
        <w:sz w:val="24"/>
        <w:szCs w:val="24"/>
      </w:rPr>
      <w:t xml:space="preserve"> </w:t>
    </w:r>
    <w:r w:rsidRPr="008935C1">
      <w:rPr>
        <w:rFonts w:ascii="Times New Roman" w:hAnsi="Times New Roman" w:cs="Times New Roman"/>
        <w:sz w:val="24"/>
        <w:szCs w:val="24"/>
      </w:rPr>
      <w:t>R</w:t>
    </w:r>
    <w:r>
      <w:rPr>
        <w:rFonts w:ascii="Times New Roman" w:hAnsi="Times New Roman" w:cs="Times New Roman"/>
        <w:sz w:val="24"/>
        <w:szCs w:val="24"/>
      </w:rPr>
      <w:t xml:space="preserve">ESPONSE                                                                                          </w:t>
    </w:r>
    <w:r w:rsidRPr="008935C1">
      <w:rPr>
        <w:rFonts w:ascii="Times New Roman" w:hAnsi="Times New Roman" w:cs="Times New Roman"/>
        <w:sz w:val="24"/>
        <w:szCs w:val="24"/>
      </w:rPr>
      <w:t xml:space="preserve">   </w:t>
    </w:r>
    <w:sdt>
      <w:sdtPr>
        <w:rPr>
          <w:rFonts w:ascii="Times New Roman" w:hAnsi="Times New Roman" w:cs="Times New Roman"/>
          <w:sz w:val="24"/>
          <w:szCs w:val="24"/>
        </w:rPr>
        <w:id w:val="3710848"/>
        <w:docPartObj>
          <w:docPartGallery w:val="Page Numbers (Top of Page)"/>
          <w:docPartUnique/>
        </w:docPartObj>
      </w:sdtPr>
      <w:sdtEndPr/>
      <w:sdtContent>
        <w:r w:rsidRPr="008935C1">
          <w:rPr>
            <w:rFonts w:ascii="Times New Roman" w:hAnsi="Times New Roman" w:cs="Times New Roman"/>
            <w:sz w:val="24"/>
            <w:szCs w:val="24"/>
          </w:rPr>
          <w:fldChar w:fldCharType="begin"/>
        </w:r>
        <w:r w:rsidRPr="008935C1">
          <w:rPr>
            <w:rFonts w:ascii="Times New Roman" w:hAnsi="Times New Roman" w:cs="Times New Roman"/>
            <w:sz w:val="24"/>
            <w:szCs w:val="24"/>
          </w:rPr>
          <w:instrText xml:space="preserve"> PAGE   \* MERGEFORMAT </w:instrText>
        </w:r>
        <w:r w:rsidRPr="008935C1">
          <w:rPr>
            <w:rFonts w:ascii="Times New Roman" w:hAnsi="Times New Roman" w:cs="Times New Roman"/>
            <w:sz w:val="24"/>
            <w:szCs w:val="24"/>
          </w:rPr>
          <w:fldChar w:fldCharType="separate"/>
        </w:r>
        <w:r w:rsidR="00FD7BA8">
          <w:rPr>
            <w:rFonts w:ascii="Times New Roman" w:hAnsi="Times New Roman" w:cs="Times New Roman"/>
            <w:noProof/>
            <w:sz w:val="24"/>
            <w:szCs w:val="24"/>
          </w:rPr>
          <w:t>6</w:t>
        </w:r>
        <w:r w:rsidRPr="008935C1">
          <w:rPr>
            <w:rFonts w:ascii="Times New Roman" w:hAnsi="Times New Roman" w:cs="Times New Roman"/>
            <w:sz w:val="24"/>
            <w:szCs w:val="24"/>
          </w:rPr>
          <w:fldChar w:fldCharType="end"/>
        </w:r>
      </w:sdtContent>
    </w:sdt>
  </w:p>
  <w:p w:rsidR="008935C1" w:rsidRDefault="00893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5C1" w:rsidRPr="008935C1" w:rsidRDefault="008935C1">
    <w:pPr>
      <w:pStyle w:val="Header"/>
      <w:rPr>
        <w:rFonts w:ascii="Times New Roman" w:hAnsi="Times New Roman" w:cs="Times New Roman"/>
        <w:sz w:val="24"/>
        <w:szCs w:val="24"/>
      </w:rPr>
    </w:pPr>
    <w:r w:rsidRPr="008935C1">
      <w:rPr>
        <w:rFonts w:ascii="Times New Roman" w:hAnsi="Times New Roman" w:cs="Times New Roman"/>
        <w:sz w:val="24"/>
        <w:szCs w:val="24"/>
      </w:rPr>
      <w:t>Running head:</w:t>
    </w:r>
    <w:r>
      <w:rPr>
        <w:rFonts w:ascii="Times New Roman" w:hAnsi="Times New Roman" w:cs="Times New Roman"/>
        <w:sz w:val="24"/>
        <w:szCs w:val="24"/>
      </w:rPr>
      <w:t xml:space="preserve"> </w:t>
    </w:r>
    <w:r w:rsidRPr="008935C1">
      <w:rPr>
        <w:rFonts w:ascii="Times New Roman" w:hAnsi="Times New Roman" w:cs="Times New Roman"/>
        <w:sz w:val="24"/>
        <w:szCs w:val="24"/>
      </w:rPr>
      <w:t>A</w:t>
    </w:r>
    <w:r>
      <w:rPr>
        <w:rFonts w:ascii="Times New Roman" w:hAnsi="Times New Roman" w:cs="Times New Roman"/>
        <w:sz w:val="24"/>
        <w:szCs w:val="24"/>
      </w:rPr>
      <w:t>RTICLE</w:t>
    </w:r>
    <w:r w:rsidRPr="008935C1">
      <w:rPr>
        <w:rFonts w:ascii="Times New Roman" w:hAnsi="Times New Roman" w:cs="Times New Roman"/>
        <w:sz w:val="24"/>
        <w:szCs w:val="24"/>
      </w:rPr>
      <w:t xml:space="preserve"> S</w:t>
    </w:r>
    <w:r>
      <w:rPr>
        <w:rFonts w:ascii="Times New Roman" w:hAnsi="Times New Roman" w:cs="Times New Roman"/>
        <w:sz w:val="24"/>
        <w:szCs w:val="24"/>
      </w:rPr>
      <w:t>UMMARY</w:t>
    </w:r>
    <w:r w:rsidRPr="008935C1">
      <w:rPr>
        <w:rFonts w:ascii="Times New Roman" w:hAnsi="Times New Roman" w:cs="Times New Roman"/>
        <w:sz w:val="24"/>
        <w:szCs w:val="24"/>
      </w:rPr>
      <w:t>/</w:t>
    </w:r>
    <w:r>
      <w:rPr>
        <w:rFonts w:ascii="Times New Roman" w:hAnsi="Times New Roman" w:cs="Times New Roman"/>
        <w:sz w:val="24"/>
        <w:szCs w:val="24"/>
      </w:rPr>
      <w:t xml:space="preserve"> </w:t>
    </w:r>
    <w:r w:rsidRPr="008935C1">
      <w:rPr>
        <w:rFonts w:ascii="Times New Roman" w:hAnsi="Times New Roman" w:cs="Times New Roman"/>
        <w:sz w:val="24"/>
        <w:szCs w:val="24"/>
      </w:rPr>
      <w:t>R</w:t>
    </w:r>
    <w:r>
      <w:rPr>
        <w:rFonts w:ascii="Times New Roman" w:hAnsi="Times New Roman" w:cs="Times New Roman"/>
        <w:sz w:val="24"/>
        <w:szCs w:val="24"/>
      </w:rPr>
      <w:t>ESPONSE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BD"/>
    <w:rsid w:val="000269BD"/>
    <w:rsid w:val="0003391B"/>
    <w:rsid w:val="0005739C"/>
    <w:rsid w:val="000756E9"/>
    <w:rsid w:val="000958DE"/>
    <w:rsid w:val="000C31CC"/>
    <w:rsid w:val="000F6060"/>
    <w:rsid w:val="0011284E"/>
    <w:rsid w:val="001148A6"/>
    <w:rsid w:val="0013486E"/>
    <w:rsid w:val="00136274"/>
    <w:rsid w:val="001461CC"/>
    <w:rsid w:val="00165FBF"/>
    <w:rsid w:val="001700B9"/>
    <w:rsid w:val="001974E0"/>
    <w:rsid w:val="001A4019"/>
    <w:rsid w:val="002208B5"/>
    <w:rsid w:val="00240F07"/>
    <w:rsid w:val="0026668B"/>
    <w:rsid w:val="00266C1E"/>
    <w:rsid w:val="00277817"/>
    <w:rsid w:val="002A614A"/>
    <w:rsid w:val="002B5CCD"/>
    <w:rsid w:val="002C7042"/>
    <w:rsid w:val="002E1D7D"/>
    <w:rsid w:val="003279F5"/>
    <w:rsid w:val="00334327"/>
    <w:rsid w:val="003D3847"/>
    <w:rsid w:val="003E655B"/>
    <w:rsid w:val="0044649E"/>
    <w:rsid w:val="00493082"/>
    <w:rsid w:val="004936FE"/>
    <w:rsid w:val="00497A45"/>
    <w:rsid w:val="00497F3B"/>
    <w:rsid w:val="004A73D5"/>
    <w:rsid w:val="004B23A7"/>
    <w:rsid w:val="004D4FA2"/>
    <w:rsid w:val="004F56E0"/>
    <w:rsid w:val="004F6D55"/>
    <w:rsid w:val="004F7107"/>
    <w:rsid w:val="00500096"/>
    <w:rsid w:val="00517804"/>
    <w:rsid w:val="005576D4"/>
    <w:rsid w:val="005664BC"/>
    <w:rsid w:val="00570081"/>
    <w:rsid w:val="00575125"/>
    <w:rsid w:val="005B699C"/>
    <w:rsid w:val="005C2F6A"/>
    <w:rsid w:val="005D4527"/>
    <w:rsid w:val="006534FE"/>
    <w:rsid w:val="0065397B"/>
    <w:rsid w:val="006656B9"/>
    <w:rsid w:val="0067362A"/>
    <w:rsid w:val="006A330C"/>
    <w:rsid w:val="006C6405"/>
    <w:rsid w:val="006F11A2"/>
    <w:rsid w:val="00710D39"/>
    <w:rsid w:val="00727C20"/>
    <w:rsid w:val="0073576A"/>
    <w:rsid w:val="0075370B"/>
    <w:rsid w:val="007A1C07"/>
    <w:rsid w:val="007B4138"/>
    <w:rsid w:val="008067F9"/>
    <w:rsid w:val="00810BB6"/>
    <w:rsid w:val="008534B1"/>
    <w:rsid w:val="0086661F"/>
    <w:rsid w:val="00890D5C"/>
    <w:rsid w:val="008935C1"/>
    <w:rsid w:val="00897004"/>
    <w:rsid w:val="008A33CF"/>
    <w:rsid w:val="009345EC"/>
    <w:rsid w:val="009505F1"/>
    <w:rsid w:val="00957236"/>
    <w:rsid w:val="0099402F"/>
    <w:rsid w:val="009A6716"/>
    <w:rsid w:val="009B1D28"/>
    <w:rsid w:val="00A125A7"/>
    <w:rsid w:val="00A251C5"/>
    <w:rsid w:val="00A33DF4"/>
    <w:rsid w:val="00A356E0"/>
    <w:rsid w:val="00A36743"/>
    <w:rsid w:val="00A520A1"/>
    <w:rsid w:val="00A76BA1"/>
    <w:rsid w:val="00AA0918"/>
    <w:rsid w:val="00B1445C"/>
    <w:rsid w:val="00B2554D"/>
    <w:rsid w:val="00B47D64"/>
    <w:rsid w:val="00B80111"/>
    <w:rsid w:val="00BA792C"/>
    <w:rsid w:val="00BC19AA"/>
    <w:rsid w:val="00BC6B56"/>
    <w:rsid w:val="00BD2554"/>
    <w:rsid w:val="00BE52D2"/>
    <w:rsid w:val="00C338CD"/>
    <w:rsid w:val="00C568F0"/>
    <w:rsid w:val="00C62487"/>
    <w:rsid w:val="00C71F97"/>
    <w:rsid w:val="00CB3BA2"/>
    <w:rsid w:val="00CC2D94"/>
    <w:rsid w:val="00CD4710"/>
    <w:rsid w:val="00CD5E96"/>
    <w:rsid w:val="00D61DA8"/>
    <w:rsid w:val="00D659AB"/>
    <w:rsid w:val="00DA7098"/>
    <w:rsid w:val="00DB74FC"/>
    <w:rsid w:val="00DD1A6F"/>
    <w:rsid w:val="00DF0FAE"/>
    <w:rsid w:val="00DF12EF"/>
    <w:rsid w:val="00E60E41"/>
    <w:rsid w:val="00E643EA"/>
    <w:rsid w:val="00E647C6"/>
    <w:rsid w:val="00E7241A"/>
    <w:rsid w:val="00E9479B"/>
    <w:rsid w:val="00F46361"/>
    <w:rsid w:val="00F7015E"/>
    <w:rsid w:val="00FA3A74"/>
    <w:rsid w:val="00FA4A58"/>
    <w:rsid w:val="00FD7BA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6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TMLCite">
    <w:name w:val="HTML Cite"/>
    <w:basedOn w:val="DefaultParagraphFont"/>
    <w:uiPriority w:val="99"/>
    <w:semiHidden/>
    <w:unhideWhenUsed/>
    <w:rsid w:val="009345EC"/>
    <w:rPr>
      <w:i/>
      <w:iCs/>
    </w:rPr>
  </w:style>
  <w:style w:type="paragraph" w:styleId="Header">
    <w:name w:val="header"/>
    <w:basedOn w:val="Normal"/>
    <w:link w:val="HeaderChar"/>
    <w:uiPriority w:val="99"/>
    <w:unhideWhenUsed/>
    <w:rsid w:val="0085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B1"/>
  </w:style>
  <w:style w:type="paragraph" w:styleId="Footer">
    <w:name w:val="footer"/>
    <w:basedOn w:val="Normal"/>
    <w:link w:val="FooterChar"/>
    <w:uiPriority w:val="99"/>
    <w:unhideWhenUsed/>
    <w:rsid w:val="0085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6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TMLCite">
    <w:name w:val="HTML Cite"/>
    <w:basedOn w:val="DefaultParagraphFont"/>
    <w:uiPriority w:val="99"/>
    <w:semiHidden/>
    <w:unhideWhenUsed/>
    <w:rsid w:val="009345EC"/>
    <w:rPr>
      <w:i/>
      <w:iCs/>
    </w:rPr>
  </w:style>
  <w:style w:type="paragraph" w:styleId="Header">
    <w:name w:val="header"/>
    <w:basedOn w:val="Normal"/>
    <w:link w:val="HeaderChar"/>
    <w:uiPriority w:val="99"/>
    <w:unhideWhenUsed/>
    <w:rsid w:val="0085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4B1"/>
  </w:style>
  <w:style w:type="paragraph" w:styleId="Footer">
    <w:name w:val="footer"/>
    <w:basedOn w:val="Normal"/>
    <w:link w:val="FooterChar"/>
    <w:uiPriority w:val="99"/>
    <w:unhideWhenUsed/>
    <w:rsid w:val="0085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B6954-904B-4A58-9FA4-3EAFE0FB1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Home_1</dc:creator>
  <cp:lastModifiedBy>Merck &amp; Co., Inc.</cp:lastModifiedBy>
  <cp:revision>10</cp:revision>
  <dcterms:created xsi:type="dcterms:W3CDTF">2014-11-25T11:53:00Z</dcterms:created>
  <dcterms:modified xsi:type="dcterms:W3CDTF">2014-11-25T12:56:00Z</dcterms:modified>
</cp:coreProperties>
</file>